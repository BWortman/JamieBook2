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012D7" w14:textId="2C3D4679" w:rsidR="00746A07" w:rsidRDefault="00746A07" w:rsidP="6D49D052">
      <w:pPr>
        <w:pStyle w:val="Heading1"/>
      </w:pPr>
      <w:r>
        <w:t>TODO/Bugs</w:t>
      </w:r>
    </w:p>
    <w:tbl>
      <w:tblPr>
        <w:tblStyle w:val="GridTable1Light-Accent1"/>
        <w:tblW w:w="0" w:type="auto"/>
        <w:tblLook w:val="04A0" w:firstRow="1" w:lastRow="0" w:firstColumn="1" w:lastColumn="0" w:noHBand="0" w:noVBand="1"/>
      </w:tblPr>
      <w:tblGrid>
        <w:gridCol w:w="973"/>
        <w:gridCol w:w="6207"/>
        <w:gridCol w:w="1042"/>
        <w:gridCol w:w="1128"/>
      </w:tblGrid>
      <w:tr w:rsidR="00BE784D" w14:paraId="53B28875" w14:textId="02C907BC" w:rsidTr="00DA62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3" w:type="dxa"/>
          </w:tcPr>
          <w:p w14:paraId="6E0AFA56" w14:textId="04AB4A6A" w:rsidR="00BE784D" w:rsidRDefault="00BE784D" w:rsidP="00746A07">
            <w:r>
              <w:t>Chapter</w:t>
            </w:r>
          </w:p>
        </w:tc>
        <w:tc>
          <w:tcPr>
            <w:tcW w:w="6207" w:type="dxa"/>
          </w:tcPr>
          <w:p w14:paraId="23415577" w14:textId="658D0523" w:rsidR="00BE784D" w:rsidRDefault="00BE784D" w:rsidP="00746A07">
            <w:pPr>
              <w:cnfStyle w:val="100000000000" w:firstRow="1" w:lastRow="0" w:firstColumn="0" w:lastColumn="0" w:oddVBand="0" w:evenVBand="0" w:oddHBand="0" w:evenHBand="0" w:firstRowFirstColumn="0" w:firstRowLastColumn="0" w:lastRowFirstColumn="0" w:lastRowLastColumn="0"/>
            </w:pPr>
            <w:r>
              <w:t>Description</w:t>
            </w:r>
          </w:p>
        </w:tc>
        <w:tc>
          <w:tcPr>
            <w:tcW w:w="1042" w:type="dxa"/>
          </w:tcPr>
          <w:p w14:paraId="1C7871CD" w14:textId="201BBA68" w:rsidR="00BE784D" w:rsidRDefault="00BE784D" w:rsidP="00746A07">
            <w:pPr>
              <w:cnfStyle w:val="100000000000" w:firstRow="1" w:lastRow="0" w:firstColumn="0" w:lastColumn="0" w:oddVBand="0" w:evenVBand="0" w:oddHBand="0" w:evenHBand="0" w:firstRowFirstColumn="0" w:firstRowLastColumn="0" w:lastRowFirstColumn="0" w:lastRowLastColumn="0"/>
            </w:pPr>
            <w:r>
              <w:t>Assigned To</w:t>
            </w:r>
          </w:p>
        </w:tc>
        <w:tc>
          <w:tcPr>
            <w:tcW w:w="1128" w:type="dxa"/>
          </w:tcPr>
          <w:p w14:paraId="753A56EA" w14:textId="5785D53B" w:rsidR="00BE784D" w:rsidRDefault="00BE784D" w:rsidP="00746A07">
            <w:pPr>
              <w:cnfStyle w:val="100000000000" w:firstRow="1" w:lastRow="0" w:firstColumn="0" w:lastColumn="0" w:oddVBand="0" w:evenVBand="0" w:oddHBand="0" w:evenHBand="0" w:firstRowFirstColumn="0" w:firstRowLastColumn="0" w:lastRowFirstColumn="0" w:lastRowLastColumn="0"/>
            </w:pPr>
            <w:r>
              <w:t>Status</w:t>
            </w:r>
          </w:p>
        </w:tc>
      </w:tr>
      <w:tr w:rsidR="00A66C43" w14:paraId="1CC96A63" w14:textId="2617225B" w:rsidTr="00DA62AE">
        <w:tc>
          <w:tcPr>
            <w:cnfStyle w:val="001000000000" w:firstRow="0" w:lastRow="0" w:firstColumn="1" w:lastColumn="0" w:oddVBand="0" w:evenVBand="0" w:oddHBand="0" w:evenHBand="0" w:firstRowFirstColumn="0" w:firstRowLastColumn="0" w:lastRowFirstColumn="0" w:lastRowLastColumn="0"/>
            <w:tcW w:w="973" w:type="dxa"/>
          </w:tcPr>
          <w:p w14:paraId="34D73095" w14:textId="5BC1C8F7" w:rsidR="00A66C43" w:rsidRDefault="00A66C43" w:rsidP="00A66C43">
            <w:r>
              <w:t>*</w:t>
            </w:r>
          </w:p>
        </w:tc>
        <w:tc>
          <w:tcPr>
            <w:tcW w:w="6207" w:type="dxa"/>
          </w:tcPr>
          <w:p w14:paraId="1107BEF2" w14:textId="34479B3A" w:rsidR="00A66C43" w:rsidRDefault="00A66C43" w:rsidP="00A66C43">
            <w:pPr>
              <w:cnfStyle w:val="000000000000" w:firstRow="0" w:lastRow="0" w:firstColumn="0" w:lastColumn="0" w:oddVBand="0" w:evenVBand="0" w:oddHBand="0" w:evenHBand="0" w:firstRowFirstColumn="0" w:firstRowLastColumn="0" w:lastRowFirstColumn="0" w:lastRowLastColumn="0"/>
            </w:pPr>
            <w:r>
              <w:t>Be consistent: it’s “GitHub”. Also, make more prominent mention of it so folks know where to look for code.</w:t>
            </w:r>
          </w:p>
        </w:tc>
        <w:tc>
          <w:tcPr>
            <w:tcW w:w="1042" w:type="dxa"/>
          </w:tcPr>
          <w:p w14:paraId="7135173D" w14:textId="3A1ABE56" w:rsidR="00A66C43" w:rsidRDefault="00A66C43" w:rsidP="00A66C43">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608DB2EE" w14:textId="2F04C0E9" w:rsidR="00A66C43" w:rsidRDefault="00A66C43" w:rsidP="00A66C43">
            <w:pPr>
              <w:cnfStyle w:val="000000000000" w:firstRow="0" w:lastRow="0" w:firstColumn="0" w:lastColumn="0" w:oddVBand="0" w:evenVBand="0" w:oddHBand="0" w:evenHBand="0" w:firstRowFirstColumn="0" w:firstRowLastColumn="0" w:lastRowFirstColumn="0" w:lastRowLastColumn="0"/>
            </w:pPr>
            <w:r>
              <w:t>TODO</w:t>
            </w:r>
          </w:p>
        </w:tc>
      </w:tr>
      <w:tr w:rsidR="00A66C43" w14:paraId="7DF3F86A"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11EB35E1" w14:textId="138DECED" w:rsidR="00A66C43" w:rsidRDefault="00A66C43" w:rsidP="00A66C43">
            <w:r>
              <w:t>1</w:t>
            </w:r>
          </w:p>
        </w:tc>
        <w:tc>
          <w:tcPr>
            <w:tcW w:w="6207" w:type="dxa"/>
          </w:tcPr>
          <w:p w14:paraId="00C08057" w14:textId="77777777" w:rsidR="00A66C43" w:rsidRDefault="00A66C43" w:rsidP="00A66C43">
            <w:pPr>
              <w:cnfStyle w:val="000000000000" w:firstRow="0" w:lastRow="0" w:firstColumn="0" w:lastColumn="0" w:oddVBand="0" w:evenVBand="0" w:oddHBand="0" w:evenHBand="0" w:firstRowFirstColumn="0" w:firstRowLastColumn="0" w:lastRowFirstColumn="0" w:lastRowLastColumn="0"/>
            </w:pPr>
            <w:r>
              <w:t>Sidebar to clarify what we mean by “task”. Something like this:</w:t>
            </w:r>
          </w:p>
          <w:p w14:paraId="7B8C3B41" w14:textId="04276757" w:rsidR="00A66C43" w:rsidRPr="00C3016F" w:rsidRDefault="00A66C43" w:rsidP="00A66C43">
            <w:pPr>
              <w:cnfStyle w:val="000000000000" w:firstRow="0" w:lastRow="0" w:firstColumn="0" w:lastColumn="0" w:oddVBand="0" w:evenVBand="0" w:oddHBand="0" w:evenHBand="0" w:firstRowFirstColumn="0" w:firstRowLastColumn="0" w:lastRowFirstColumn="0" w:lastRowLastColumn="0"/>
              <w:rPr>
                <w:b/>
              </w:rPr>
            </w:pPr>
            <w:r>
              <w:rPr>
                <w:b/>
              </w:rPr>
              <w:t>WHAT DO WE MEAN BY “</w:t>
            </w:r>
            <w:r w:rsidRPr="00C3016F">
              <w:rPr>
                <w:b/>
              </w:rPr>
              <w:t>TASK</w:t>
            </w:r>
            <w:r>
              <w:rPr>
                <w:b/>
              </w:rPr>
              <w:t>”</w:t>
            </w:r>
            <w:r w:rsidRPr="00C3016F">
              <w:rPr>
                <w:b/>
              </w:rPr>
              <w:t>?</w:t>
            </w:r>
          </w:p>
          <w:p w14:paraId="077EBAE7" w14:textId="581D5250" w:rsidR="00A66C43" w:rsidRPr="00E2749C" w:rsidRDefault="00A66C43" w:rsidP="00A66C43">
            <w:pPr>
              <w:cnfStyle w:val="000000000000" w:firstRow="0" w:lastRow="0" w:firstColumn="0" w:lastColumn="0" w:oddVBand="0" w:evenVBand="0" w:oddHBand="0" w:evenHBand="0" w:firstRowFirstColumn="0" w:firstRowLastColumn="0" w:lastRowFirstColumn="0" w:lastRowLastColumn="0"/>
              <w:rPr>
                <w:i/>
              </w:rPr>
            </w:pPr>
            <w:r w:rsidRPr="00E2749C">
              <w:rPr>
                <w:i/>
              </w:rPr>
              <w:t>We understand that “task” is an overloaded word, and the fact that the .NET Framework includes a Task class only complicates matters. Therefore, what we mean by the word “task” is based on the context in which it appears. The Task classes we will implement in the task-management service (there are three of them, at different layers in the application) map to the problem domain</w:t>
            </w:r>
            <w:r>
              <w:rPr>
                <w:i/>
              </w:rPr>
              <w:t xml:space="preserve">. Please take care to avoid confusing them </w:t>
            </w:r>
            <w:r w:rsidRPr="00E2749C">
              <w:rPr>
                <w:i/>
              </w:rPr>
              <w:t>with the .NET Framework</w:t>
            </w:r>
            <w:r>
              <w:rPr>
                <w:i/>
              </w:rPr>
              <w:t>’s</w:t>
            </w:r>
            <w:r w:rsidRPr="00E2749C">
              <w:rPr>
                <w:i/>
              </w:rPr>
              <w:t xml:space="preserve"> Task class.</w:t>
            </w:r>
          </w:p>
        </w:tc>
        <w:tc>
          <w:tcPr>
            <w:tcW w:w="1042" w:type="dxa"/>
          </w:tcPr>
          <w:p w14:paraId="23D4F24E" w14:textId="17E76C29" w:rsidR="00A66C43" w:rsidRDefault="00A66C43" w:rsidP="00A66C43">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3B6071A1" w14:textId="3D3012D4" w:rsidR="00A66C43" w:rsidRDefault="00DA62AE" w:rsidP="00A66C43">
            <w:pPr>
              <w:cnfStyle w:val="000000000000" w:firstRow="0" w:lastRow="0" w:firstColumn="0" w:lastColumn="0" w:oddVBand="0" w:evenVBand="0" w:oddHBand="0" w:evenHBand="0" w:firstRowFirstColumn="0" w:firstRowLastColumn="0" w:lastRowFirstColumn="0" w:lastRowLastColumn="0"/>
            </w:pPr>
            <w:r>
              <w:t>Comment added.</w:t>
            </w:r>
          </w:p>
        </w:tc>
      </w:tr>
      <w:tr w:rsidR="00DA62AE" w14:paraId="584BC25C"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0B7F7012" w14:textId="42143AA5" w:rsidR="00DA62AE" w:rsidRDefault="00DA62AE" w:rsidP="00DA62AE">
            <w:r>
              <w:t>1</w:t>
            </w:r>
          </w:p>
        </w:tc>
        <w:tc>
          <w:tcPr>
            <w:tcW w:w="6207" w:type="dxa"/>
          </w:tcPr>
          <w:p w14:paraId="1D1AB452" w14:textId="77777777" w:rsidR="00DA62AE" w:rsidRDefault="00DA62AE" w:rsidP="00DA62AE">
            <w:pPr>
              <w:cnfStyle w:val="000000000000" w:firstRow="0" w:lastRow="0" w:firstColumn="0" w:lastColumn="0" w:oddVBand="0" w:evenVBand="0" w:oddHBand="0" w:evenHBand="0" w:firstRowFirstColumn="0" w:firstRowLastColumn="0" w:lastRowFirstColumn="0" w:lastRowLastColumn="0"/>
            </w:pPr>
            <w:r>
              <w:t>Replace this:</w:t>
            </w:r>
          </w:p>
          <w:p w14:paraId="2484623E" w14:textId="77777777" w:rsidR="00DA62AE" w:rsidRPr="00D25C34" w:rsidRDefault="00DA62AE" w:rsidP="00DA62AE">
            <w:pPr>
              <w:cnfStyle w:val="000000000000" w:firstRow="0" w:lastRow="0" w:firstColumn="0" w:lastColumn="0" w:oddVBand="0" w:evenVBand="0" w:oddHBand="0" w:evenHBand="0" w:firstRowFirstColumn="0" w:firstRowLastColumn="0" w:lastRowFirstColumn="0" w:lastRowLastColumn="0"/>
              <w:rPr>
                <w:i/>
              </w:rPr>
            </w:pPr>
            <w:r w:rsidRPr="00D25C34">
              <w:rPr>
                <w:i/>
              </w:rPr>
              <w:t>Once you know that, under certain scenarios, you aren’t interested in many of the capabilities of WCF, you can start thinking of a framework like the ASP.NET Web API—with fewer service-oriented bells and whistles—as being advantageous.</w:t>
            </w:r>
          </w:p>
          <w:p w14:paraId="05B99DB3" w14:textId="77777777" w:rsidR="00DA62AE" w:rsidRDefault="00DA62AE" w:rsidP="00DA62AE">
            <w:pPr>
              <w:cnfStyle w:val="000000000000" w:firstRow="0" w:lastRow="0" w:firstColumn="0" w:lastColumn="0" w:oddVBand="0" w:evenVBand="0" w:oddHBand="0" w:evenHBand="0" w:firstRowFirstColumn="0" w:firstRowLastColumn="0" w:lastRowFirstColumn="0" w:lastRowLastColumn="0"/>
            </w:pPr>
            <w:r>
              <w:t>With this:</w:t>
            </w:r>
          </w:p>
          <w:p w14:paraId="32FB0D66" w14:textId="3CE37FD8" w:rsidR="00DA62AE" w:rsidRDefault="00DA62AE" w:rsidP="00DA62AE">
            <w:pPr>
              <w:cnfStyle w:val="000000000000" w:firstRow="0" w:lastRow="0" w:firstColumn="0" w:lastColumn="0" w:oddVBand="0" w:evenVBand="0" w:oddHBand="0" w:evenHBand="0" w:firstRowFirstColumn="0" w:firstRowLastColumn="0" w:lastRowFirstColumn="0" w:lastRowLastColumn="0"/>
            </w:pPr>
            <w:r w:rsidRPr="00D25C34">
              <w:rPr>
                <w:i/>
              </w:rPr>
              <w:t>Once you know that you don’t need the extended capabilities of WCF, you can start considering a smaller, more targeted framework like ASP.NET Web API</w:t>
            </w:r>
            <w:r>
              <w:rPr>
                <w:i/>
              </w:rPr>
              <w:t>.</w:t>
            </w:r>
          </w:p>
        </w:tc>
        <w:tc>
          <w:tcPr>
            <w:tcW w:w="1042" w:type="dxa"/>
          </w:tcPr>
          <w:p w14:paraId="643DD7FF" w14:textId="7EAC5490" w:rsidR="00DA62AE" w:rsidRDefault="00DA62AE" w:rsidP="00DA62AE">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33943897" w14:textId="153FB15E" w:rsidR="00DA62AE" w:rsidRDefault="00A36C14" w:rsidP="00DA62AE">
            <w:pPr>
              <w:cnfStyle w:val="000000000000" w:firstRow="0" w:lastRow="0" w:firstColumn="0" w:lastColumn="0" w:oddVBand="0" w:evenVBand="0" w:oddHBand="0" w:evenHBand="0" w:firstRowFirstColumn="0" w:firstRowLastColumn="0" w:lastRowFirstColumn="0" w:lastRowLastColumn="0"/>
            </w:pPr>
            <w:r>
              <w:t>Comment added.</w:t>
            </w:r>
          </w:p>
        </w:tc>
      </w:tr>
      <w:tr w:rsidR="00DA62AE" w14:paraId="50596314"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053ACB7C" w14:textId="74084000" w:rsidR="00DA62AE" w:rsidRDefault="00DA62AE" w:rsidP="00DA62AE">
            <w:r>
              <w:t>2</w:t>
            </w:r>
          </w:p>
        </w:tc>
        <w:tc>
          <w:tcPr>
            <w:tcW w:w="6207" w:type="dxa"/>
          </w:tcPr>
          <w:p w14:paraId="3B9D1409" w14:textId="2E4B02FC" w:rsidR="00DA62AE" w:rsidRDefault="00DA62AE" w:rsidP="00DA62AE">
            <w:pPr>
              <w:cnfStyle w:val="000000000000" w:firstRow="0" w:lastRow="0" w:firstColumn="0" w:lastColumn="0" w:oddVBand="0" w:evenVBand="0" w:oddHBand="0" w:evenHBand="0" w:firstRowFirstColumn="0" w:firstRowLastColumn="0" w:lastRowFirstColumn="0" w:lastRowLastColumn="0"/>
            </w:pPr>
            <w:r>
              <w:t>Table 2-5 inconsistent use of “HTTP”</w:t>
            </w:r>
          </w:p>
        </w:tc>
        <w:tc>
          <w:tcPr>
            <w:tcW w:w="1042" w:type="dxa"/>
          </w:tcPr>
          <w:p w14:paraId="14167BC2" w14:textId="0EBE3F1D" w:rsidR="00DA62AE" w:rsidRDefault="00DA62AE" w:rsidP="00DA62AE">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3D9676D3" w14:textId="549AB088" w:rsidR="00DA62AE" w:rsidRDefault="00DA62AE" w:rsidP="00DA62AE">
            <w:pPr>
              <w:cnfStyle w:val="000000000000" w:firstRow="0" w:lastRow="0" w:firstColumn="0" w:lastColumn="0" w:oddVBand="0" w:evenVBand="0" w:oddHBand="0" w:evenHBand="0" w:firstRowFirstColumn="0" w:firstRowLastColumn="0" w:lastRowFirstColumn="0" w:lastRowLastColumn="0"/>
            </w:pPr>
            <w:r>
              <w:t>Comment added.</w:t>
            </w:r>
          </w:p>
        </w:tc>
      </w:tr>
      <w:tr w:rsidR="00C74FB5" w14:paraId="2738ADF4"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0525EBBF" w14:textId="1897E360" w:rsidR="00C74FB5" w:rsidRDefault="00C74FB5" w:rsidP="00C74FB5">
            <w:r>
              <w:t>3</w:t>
            </w:r>
          </w:p>
        </w:tc>
        <w:tc>
          <w:tcPr>
            <w:tcW w:w="6207" w:type="dxa"/>
          </w:tcPr>
          <w:p w14:paraId="1AD1A07B" w14:textId="2067C9D3" w:rsidR="00C74FB5" w:rsidRDefault="00C74FB5" w:rsidP="00C74FB5">
            <w:pPr>
              <w:cnfStyle w:val="000000000000" w:firstRow="0" w:lastRow="0" w:firstColumn="0" w:lastColumn="0" w:oddVBand="0" w:evenVBand="0" w:oddHBand="0" w:evenHBand="0" w:firstRowFirstColumn="0" w:firstRowLastColumn="0" w:lastRowFirstColumn="0" w:lastRowLastColumn="0"/>
            </w:pPr>
            <w:r>
              <w:t>We spell out RPC in Ch3, but it is first mentioned in Chs 1-2. Just remove the spelling-it-out from Ch3.</w:t>
            </w:r>
          </w:p>
        </w:tc>
        <w:tc>
          <w:tcPr>
            <w:tcW w:w="1042" w:type="dxa"/>
          </w:tcPr>
          <w:p w14:paraId="77065AF5" w14:textId="482403B6"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49DC65C2" w14:textId="49E7D207"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8A7A54" w14:paraId="6FA10EFB"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57D2FA95" w14:textId="10C8B377" w:rsidR="008A7A54" w:rsidRDefault="008A7A54" w:rsidP="00C74FB5">
            <w:r>
              <w:t>4</w:t>
            </w:r>
          </w:p>
        </w:tc>
        <w:tc>
          <w:tcPr>
            <w:tcW w:w="6207" w:type="dxa"/>
          </w:tcPr>
          <w:p w14:paraId="53E40729" w14:textId="63FCE67E" w:rsidR="008A7A54" w:rsidRDefault="008A7A54" w:rsidP="00C74FB5">
            <w:pPr>
              <w:cnfStyle w:val="000000000000" w:firstRow="0" w:lastRow="0" w:firstColumn="0" w:lastColumn="0" w:oddVBand="0" w:evenVBand="0" w:oddHBand="0" w:evenHBand="0" w:firstRowFirstColumn="0" w:firstRowLastColumn="0" w:lastRowFirstColumn="0" w:lastRowLastColumn="0"/>
            </w:pPr>
            <w:r>
              <w:t>Note that the rowversion type is not selectable in the SSMS table designer.</w:t>
            </w:r>
          </w:p>
        </w:tc>
        <w:tc>
          <w:tcPr>
            <w:tcW w:w="1042" w:type="dxa"/>
          </w:tcPr>
          <w:p w14:paraId="6DF39259" w14:textId="782364E2" w:rsidR="008A7A54" w:rsidRDefault="008A7A54"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34425419" w14:textId="00E22EA3" w:rsidR="008A7A54" w:rsidRDefault="008A7A54" w:rsidP="00C74FB5">
            <w:pPr>
              <w:cnfStyle w:val="000000000000" w:firstRow="0" w:lastRow="0" w:firstColumn="0" w:lastColumn="0" w:oddVBand="0" w:evenVBand="0" w:oddHBand="0" w:evenHBand="0" w:firstRowFirstColumn="0" w:firstRowLastColumn="0" w:lastRowFirstColumn="0" w:lastRowLastColumn="0"/>
            </w:pPr>
            <w:r>
              <w:t>TODO</w:t>
            </w:r>
            <w:bookmarkStart w:id="0" w:name="_GoBack"/>
            <w:bookmarkEnd w:id="0"/>
          </w:p>
        </w:tc>
      </w:tr>
      <w:tr w:rsidR="00C74FB5" w14:paraId="40DB0040"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484FC081" w14:textId="34EBF0F2" w:rsidR="00C74FB5" w:rsidRDefault="00C74FB5" w:rsidP="00C74FB5">
            <w:r>
              <w:t>5</w:t>
            </w:r>
          </w:p>
        </w:tc>
        <w:tc>
          <w:tcPr>
            <w:tcW w:w="6207" w:type="dxa"/>
          </w:tcPr>
          <w:p w14:paraId="752F5AD4" w14:textId="394BEB17" w:rsidR="00C74FB5" w:rsidRDefault="00C74FB5" w:rsidP="00C74FB5">
            <w:pPr>
              <w:ind w:left="360"/>
              <w:cnfStyle w:val="000000000000" w:firstRow="0" w:lastRow="0" w:firstColumn="0" w:lastColumn="0" w:oddVBand="0" w:evenVBand="0" w:oddHBand="0" w:evenHBand="0" w:firstRowFirstColumn="0" w:firstRowLastColumn="0" w:lastRowFirstColumn="0" w:lastRowLastColumn="0"/>
            </w:pPr>
            <w:r>
              <w:t>Fix the following typos and misspellings:</w:t>
            </w:r>
          </w:p>
          <w:p w14:paraId="05BA5272" w14:textId="0970FB7F" w:rsidR="00C74FB5"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w:t>
            </w:r>
            <w:r w:rsidRPr="00130755">
              <w:t>he RESTful features</w:t>
            </w:r>
            <w:r w:rsidRPr="00130755">
              <w:fldChar w:fldCharType="begin"/>
            </w:r>
            <w:r w:rsidRPr="00130755">
              <w:instrText xml:space="preserve"> XE "Controller activation:RESTful features" </w:instrText>
            </w:r>
            <w:r w:rsidRPr="00130755">
              <w:fldChar w:fldCharType="end"/>
            </w:r>
            <w:r w:rsidRPr="00130755">
              <w:t xml:space="preserve"> </w:t>
            </w:r>
            <w:r>
              <w:t xml:space="preserve">and associated conventions </w:t>
            </w:r>
            <w:r w:rsidRPr="00130755">
              <w:t xml:space="preserve">of </w:t>
            </w:r>
            <w:r>
              <w:t>ASP.NET</w:t>
            </w:r>
            <w:r w:rsidRPr="00130755">
              <w:t xml:space="preserve"> Web API help ensure that you are coding to the HTTP verbs discussed in Chapters 2 and 3. This is much cleaner and much truer to the REST style of services </w:t>
            </w:r>
            <w:r w:rsidRPr="00CB0422">
              <w:rPr>
                <w:highlight w:val="yellow"/>
              </w:rPr>
              <w:t>than than</w:t>
            </w:r>
            <w:r>
              <w:t xml:space="preserve"> trying to implement REST with </w:t>
            </w:r>
            <w:r w:rsidRPr="00130755">
              <w:t>ASP.NET MVC.</w:t>
            </w:r>
          </w:p>
          <w:p w14:paraId="3F816609" w14:textId="0A145C73" w:rsidR="00C74FB5"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Implemenation</w:t>
            </w:r>
          </w:p>
          <w:p w14:paraId="6852711E" w14:textId="1864D57E" w:rsidR="00C74FB5"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“Layed” should be “laid”</w:t>
            </w:r>
          </w:p>
          <w:p w14:paraId="2B470FD8" w14:textId="4DB780CB" w:rsidR="00C74FB5"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Transasction</w:t>
            </w:r>
          </w:p>
          <w:p w14:paraId="330A443D" w14:textId="153027A5" w:rsidR="00C74FB5" w:rsidRPr="00D25C34"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D25C34">
              <w:t>Underying</w:t>
            </w:r>
          </w:p>
          <w:p w14:paraId="68318329" w14:textId="77777777" w:rsidR="00C74FB5" w:rsidRPr="00D25C34"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Style w:val="CodeInline"/>
                <w:rFonts w:asciiTheme="minorHAnsi" w:hAnsiTheme="minorHAnsi"/>
                <w:sz w:val="22"/>
              </w:rPr>
            </w:pPr>
            <w:r w:rsidRPr="00D25C34">
              <w:rPr>
                <w:rStyle w:val="CodeInline"/>
                <w:rFonts w:asciiTheme="minorHAnsi" w:hAnsiTheme="minorHAnsi"/>
                <w:sz w:val="22"/>
              </w:rPr>
              <w:t>IDataTime</w:t>
            </w:r>
          </w:p>
          <w:p w14:paraId="3698ECE8" w14:textId="32CB7553" w:rsidR="00C74FB5" w:rsidRDefault="00C74FB5" w:rsidP="00C74FB5">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Pr>
                <w:rStyle w:val="CodeInline"/>
                <w:rFonts w:asciiTheme="minorHAnsi" w:hAnsiTheme="minorHAnsi"/>
                <w:sz w:val="22"/>
              </w:rPr>
              <w:t>“</w:t>
            </w:r>
            <w:r w:rsidRPr="00D25C34">
              <w:rPr>
                <w:rStyle w:val="CodeInline"/>
                <w:rFonts w:asciiTheme="minorHAnsi" w:hAnsiTheme="minorHAnsi"/>
                <w:sz w:val="22"/>
              </w:rPr>
              <w:t>github</w:t>
            </w:r>
            <w:r>
              <w:rPr>
                <w:rStyle w:val="CodeInline"/>
                <w:rFonts w:asciiTheme="minorHAnsi" w:hAnsiTheme="minorHAnsi"/>
                <w:sz w:val="22"/>
              </w:rPr>
              <w:t>” should be “GitHub”</w:t>
            </w:r>
          </w:p>
        </w:tc>
        <w:tc>
          <w:tcPr>
            <w:tcW w:w="1042" w:type="dxa"/>
          </w:tcPr>
          <w:p w14:paraId="23C5442B" w14:textId="24A69729"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61D4EED3" w14:textId="2601B685"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2BD2A4F2"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48D4563B" w14:textId="4B0EA877" w:rsidR="00C74FB5" w:rsidRDefault="00C74FB5" w:rsidP="00C74FB5">
            <w:r>
              <w:t>5</w:t>
            </w:r>
          </w:p>
        </w:tc>
        <w:tc>
          <w:tcPr>
            <w:tcW w:w="6207" w:type="dxa"/>
          </w:tcPr>
          <w:p w14:paraId="4F37062D" w14:textId="4F70B2FA" w:rsidR="00C74FB5" w:rsidRDefault="00C74FB5" w:rsidP="00C74FB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Clarify resharper defaults (p32). These are our configured defaults, not resharper’s.</w:t>
            </w:r>
          </w:p>
          <w:p w14:paraId="14FCF412" w14:textId="50A0A0FA" w:rsidR="00C74FB5" w:rsidRDefault="00C74FB5" w:rsidP="00C74FB5">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DateTime.Now should be inline code format</w:t>
            </w:r>
          </w:p>
        </w:tc>
        <w:tc>
          <w:tcPr>
            <w:tcW w:w="1042" w:type="dxa"/>
          </w:tcPr>
          <w:p w14:paraId="472C19D3" w14:textId="1AEFC844"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Brian </w:t>
            </w:r>
          </w:p>
        </w:tc>
        <w:tc>
          <w:tcPr>
            <w:tcW w:w="1128" w:type="dxa"/>
          </w:tcPr>
          <w:p w14:paraId="01E791D7" w14:textId="7BE29FA8"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7953F151" w14:textId="4A684B8F" w:rsidTr="00DA62AE">
        <w:tc>
          <w:tcPr>
            <w:cnfStyle w:val="001000000000" w:firstRow="0" w:lastRow="0" w:firstColumn="1" w:lastColumn="0" w:oddVBand="0" w:evenVBand="0" w:oddHBand="0" w:evenHBand="0" w:firstRowFirstColumn="0" w:firstRowLastColumn="0" w:lastRowFirstColumn="0" w:lastRowLastColumn="0"/>
            <w:tcW w:w="973" w:type="dxa"/>
          </w:tcPr>
          <w:p w14:paraId="327C8CE9" w14:textId="0FCAF1B4" w:rsidR="00C74FB5" w:rsidRDefault="00C74FB5" w:rsidP="00C74FB5">
            <w:r>
              <w:lastRenderedPageBreak/>
              <w:t>n/a</w:t>
            </w:r>
          </w:p>
        </w:tc>
        <w:tc>
          <w:tcPr>
            <w:tcW w:w="6207" w:type="dxa"/>
          </w:tcPr>
          <w:p w14:paraId="47F1312D" w14:textId="7B685EDA" w:rsidR="00C74FB5" w:rsidRDefault="00C74FB5" w:rsidP="00C74FB5">
            <w:pPr>
              <w:cnfStyle w:val="000000000000" w:firstRow="0" w:lastRow="0" w:firstColumn="0" w:lastColumn="0" w:oddVBand="0" w:evenVBand="0" w:oddHBand="0" w:evenHBand="0" w:firstRowFirstColumn="0" w:firstRowLastColumn="0" w:lastRowFirstColumn="0" w:lastRowLastColumn="0"/>
            </w:pPr>
            <w:r>
              <w:t>Final source code on GitHub, using either Jamie’s account, or a new one.</w:t>
            </w:r>
          </w:p>
        </w:tc>
        <w:tc>
          <w:tcPr>
            <w:tcW w:w="1042" w:type="dxa"/>
          </w:tcPr>
          <w:p w14:paraId="0AF87959" w14:textId="0FADBD50" w:rsidR="00C74FB5" w:rsidRDefault="00C74FB5" w:rsidP="00C74FB5">
            <w:pPr>
              <w:cnfStyle w:val="000000000000" w:firstRow="0" w:lastRow="0" w:firstColumn="0" w:lastColumn="0" w:oddVBand="0" w:evenVBand="0" w:oddHBand="0" w:evenHBand="0" w:firstRowFirstColumn="0" w:firstRowLastColumn="0" w:lastRowFirstColumn="0" w:lastRowLastColumn="0"/>
            </w:pPr>
            <w:r>
              <w:t>Jamie</w:t>
            </w:r>
          </w:p>
        </w:tc>
        <w:tc>
          <w:tcPr>
            <w:tcW w:w="1128" w:type="dxa"/>
          </w:tcPr>
          <w:p w14:paraId="1E2783B8" w14:textId="42ECCFCB"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6AADA105" w14:textId="6CF4EA5B" w:rsidTr="00DA62AE">
        <w:tc>
          <w:tcPr>
            <w:cnfStyle w:val="001000000000" w:firstRow="0" w:lastRow="0" w:firstColumn="1" w:lastColumn="0" w:oddVBand="0" w:evenVBand="0" w:oddHBand="0" w:evenHBand="0" w:firstRowFirstColumn="0" w:firstRowLastColumn="0" w:lastRowFirstColumn="0" w:lastRowLastColumn="0"/>
            <w:tcW w:w="973" w:type="dxa"/>
          </w:tcPr>
          <w:p w14:paraId="1BC07D5A" w14:textId="1CB0771B" w:rsidR="00C74FB5" w:rsidRDefault="00C74FB5" w:rsidP="00C74FB5"/>
        </w:tc>
        <w:tc>
          <w:tcPr>
            <w:tcW w:w="6207" w:type="dxa"/>
          </w:tcPr>
          <w:p w14:paraId="01983EFE" w14:textId="47DD2881"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42" w:type="dxa"/>
          </w:tcPr>
          <w:p w14:paraId="48B5348B" w14:textId="6C9EA1C2"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128" w:type="dxa"/>
          </w:tcPr>
          <w:p w14:paraId="0ACF8DF6" w14:textId="6C7C037C"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41DC52E0"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174C701E" w14:textId="77777777" w:rsidR="00C74FB5" w:rsidRDefault="00C74FB5" w:rsidP="00C74FB5"/>
        </w:tc>
        <w:tc>
          <w:tcPr>
            <w:tcW w:w="6207" w:type="dxa"/>
          </w:tcPr>
          <w:p w14:paraId="6A75DC15"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42" w:type="dxa"/>
          </w:tcPr>
          <w:p w14:paraId="4688F06A"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128" w:type="dxa"/>
          </w:tcPr>
          <w:p w14:paraId="0E7BE3BC"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4B95F55E"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68B881A6" w14:textId="77777777" w:rsidR="00C74FB5" w:rsidRDefault="00C74FB5" w:rsidP="00C74FB5"/>
        </w:tc>
        <w:tc>
          <w:tcPr>
            <w:tcW w:w="6207" w:type="dxa"/>
          </w:tcPr>
          <w:p w14:paraId="0952AE1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42" w:type="dxa"/>
          </w:tcPr>
          <w:p w14:paraId="43ECD08A"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128" w:type="dxa"/>
          </w:tcPr>
          <w:p w14:paraId="6F091C77"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24BA22EE"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2DAC6792" w14:textId="77777777" w:rsidR="00C74FB5" w:rsidRDefault="00C74FB5" w:rsidP="00C74FB5"/>
        </w:tc>
        <w:tc>
          <w:tcPr>
            <w:tcW w:w="6207" w:type="dxa"/>
          </w:tcPr>
          <w:p w14:paraId="4A0E0908"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042" w:type="dxa"/>
          </w:tcPr>
          <w:p w14:paraId="177D4C34"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c>
          <w:tcPr>
            <w:tcW w:w="1128" w:type="dxa"/>
          </w:tcPr>
          <w:p w14:paraId="3CE127A1"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tc>
      </w:tr>
      <w:tr w:rsidR="00C74FB5" w14:paraId="6F09AAB8"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402FB3BE" w14:textId="3045D4FE" w:rsidR="00C74FB5" w:rsidRPr="007E5CC7" w:rsidRDefault="00C74FB5" w:rsidP="00C74FB5">
            <w:pPr>
              <w:rPr>
                <w:strike/>
              </w:rPr>
            </w:pPr>
            <w:r w:rsidRPr="007E5CC7">
              <w:rPr>
                <w:strike/>
              </w:rPr>
              <w:t>*</w:t>
            </w:r>
          </w:p>
        </w:tc>
        <w:tc>
          <w:tcPr>
            <w:tcW w:w="6207" w:type="dxa"/>
          </w:tcPr>
          <w:p w14:paraId="010F5DB0" w14:textId="0208D8D6"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Table formatting – is it consistent enough?</w:t>
            </w:r>
          </w:p>
        </w:tc>
        <w:tc>
          <w:tcPr>
            <w:tcW w:w="1042" w:type="dxa"/>
          </w:tcPr>
          <w:p w14:paraId="4589DE5D" w14:textId="287344F0"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Brian</w:t>
            </w:r>
          </w:p>
        </w:tc>
        <w:tc>
          <w:tcPr>
            <w:tcW w:w="1128" w:type="dxa"/>
          </w:tcPr>
          <w:p w14:paraId="55245CD1" w14:textId="703274DB"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rsidRPr="007E5CC7">
              <w:rPr>
                <w:strike/>
              </w:rPr>
              <w:t>DELETED</w:t>
            </w:r>
          </w:p>
        </w:tc>
      </w:tr>
      <w:tr w:rsidR="00C74FB5" w14:paraId="407620DD"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55FE1CEA" w14:textId="29C03BF7" w:rsidR="00C74FB5" w:rsidRPr="007E5CC7" w:rsidRDefault="00C74FB5" w:rsidP="00C74FB5">
            <w:pPr>
              <w:rPr>
                <w:strike/>
              </w:rPr>
            </w:pPr>
            <w:r>
              <w:t>*</w:t>
            </w:r>
          </w:p>
        </w:tc>
        <w:tc>
          <w:tcPr>
            <w:tcW w:w="6207" w:type="dxa"/>
          </w:tcPr>
          <w:p w14:paraId="10A83293" w14:textId="4EC9466D"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t>Some captions read, “POST Request (abbreviated)” and some lack the “(abbreviated)”. Make this consistent. All should have the “(abbreviated)”.</w:t>
            </w:r>
          </w:p>
        </w:tc>
        <w:tc>
          <w:tcPr>
            <w:tcW w:w="1042" w:type="dxa"/>
          </w:tcPr>
          <w:p w14:paraId="1FA8E4A8" w14:textId="1A9F9951"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t>Brian</w:t>
            </w:r>
          </w:p>
        </w:tc>
        <w:tc>
          <w:tcPr>
            <w:tcW w:w="1128" w:type="dxa"/>
          </w:tcPr>
          <w:p w14:paraId="2D58BDCD" w14:textId="7B73699E" w:rsidR="00C74FB5" w:rsidRPr="007E5CC7" w:rsidRDefault="00C74FB5" w:rsidP="00C74FB5">
            <w:pPr>
              <w:cnfStyle w:val="000000000000" w:firstRow="0" w:lastRow="0" w:firstColumn="0" w:lastColumn="0" w:oddVBand="0" w:evenVBand="0" w:oddHBand="0" w:evenHBand="0" w:firstRowFirstColumn="0" w:firstRowLastColumn="0" w:lastRowFirstColumn="0" w:lastRowLastColumn="0"/>
              <w:rPr>
                <w:strike/>
              </w:rPr>
            </w:pPr>
            <w:r>
              <w:t>DONE</w:t>
            </w:r>
          </w:p>
        </w:tc>
      </w:tr>
      <w:tr w:rsidR="00C74FB5" w14:paraId="4994F5DB"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56F30081" w14:textId="77AF1FE6" w:rsidR="00C74FB5" w:rsidRDefault="00C74FB5" w:rsidP="00C74FB5">
            <w:r>
              <w:t>*</w:t>
            </w:r>
          </w:p>
        </w:tc>
        <w:tc>
          <w:tcPr>
            <w:tcW w:w="6207" w:type="dxa"/>
          </w:tcPr>
          <w:p w14:paraId="436740AF" w14:textId="1467C506" w:rsidR="00C74FB5" w:rsidRDefault="00C74FB5" w:rsidP="00C74FB5">
            <w:pPr>
              <w:cnfStyle w:val="000000000000" w:firstRow="0" w:lastRow="0" w:firstColumn="0" w:lastColumn="0" w:oddVBand="0" w:evenVBand="0" w:oddHBand="0" w:evenHBand="0" w:firstRowFirstColumn="0" w:firstRowLastColumn="0" w:lastRowFirstColumn="0" w:lastRowLastColumn="0"/>
            </w:pPr>
            <w:r>
              <w:t>Remind reader of coding convention and to substitute task number for 17 as needed.</w:t>
            </w:r>
          </w:p>
        </w:tc>
        <w:tc>
          <w:tcPr>
            <w:tcW w:w="1042" w:type="dxa"/>
          </w:tcPr>
          <w:p w14:paraId="6B296206" w14:textId="6BFE446E"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2DA261F6" w14:textId="14941438"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4F722DFD"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59DF3D39" w14:textId="215B4901" w:rsidR="00C74FB5" w:rsidRDefault="00C74FB5" w:rsidP="00C74FB5">
            <w:r>
              <w:t>*</w:t>
            </w:r>
          </w:p>
        </w:tc>
        <w:tc>
          <w:tcPr>
            <w:tcW w:w="6207" w:type="dxa"/>
          </w:tcPr>
          <w:p w14:paraId="643CA4B2" w14:textId="460C60F0" w:rsidR="00C74FB5" w:rsidRDefault="00C74FB5" w:rsidP="00C74FB5">
            <w:pPr>
              <w:cnfStyle w:val="000000000000" w:firstRow="0" w:lastRow="0" w:firstColumn="0" w:lastColumn="0" w:oddVBand="0" w:evenVBand="0" w:oddHBand="0" w:evenHBand="0" w:firstRowFirstColumn="0" w:firstRowLastColumn="0" w:lastRowFirstColumn="0" w:lastRowLastColumn="0"/>
            </w:pPr>
            <w:r>
              <w:t>Change “</w:t>
            </w:r>
            <w:r w:rsidRPr="00EC123A">
              <w:t>add to bottom of NinjectConfigurator.AddBindings</w:t>
            </w:r>
            <w:r>
              <w:t xml:space="preserve">” to instead say “add to </w:t>
            </w:r>
            <w:r w:rsidRPr="00EC123A">
              <w:t>NinjectConfigurator.AddBindings</w:t>
            </w:r>
            <w:r>
              <w:t>“</w:t>
            </w:r>
          </w:p>
        </w:tc>
        <w:tc>
          <w:tcPr>
            <w:tcW w:w="1042" w:type="dxa"/>
          </w:tcPr>
          <w:p w14:paraId="05873D93" w14:textId="63EFAC28"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3051DC03" w14:textId="7CAC539E" w:rsidR="00C74FB5" w:rsidRDefault="00C74FB5" w:rsidP="00C74FB5">
            <w:pPr>
              <w:cnfStyle w:val="000000000000" w:firstRow="0" w:lastRow="0" w:firstColumn="0" w:lastColumn="0" w:oddVBand="0" w:evenVBand="0" w:oddHBand="0" w:evenHBand="0" w:firstRowFirstColumn="0" w:firstRowLastColumn="0" w:lastRowFirstColumn="0" w:lastRowLastColumn="0"/>
            </w:pPr>
            <w:r>
              <w:t>TODO</w:t>
            </w:r>
          </w:p>
        </w:tc>
      </w:tr>
      <w:tr w:rsidR="00C74FB5" w14:paraId="7145C73D"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0320395D" w14:textId="5E039258" w:rsidR="00C74FB5" w:rsidRDefault="00C74FB5" w:rsidP="00C74FB5">
            <w:r>
              <w:t>3</w:t>
            </w:r>
          </w:p>
        </w:tc>
        <w:tc>
          <w:tcPr>
            <w:tcW w:w="6207" w:type="dxa"/>
          </w:tcPr>
          <w:p w14:paraId="0645635B" w14:textId="4A1221D2" w:rsidR="00C74FB5" w:rsidRDefault="00C74FB5" w:rsidP="00C74FB5">
            <w:pPr>
              <w:cnfStyle w:val="000000000000" w:firstRow="0" w:lastRow="0" w:firstColumn="0" w:lastColumn="0" w:oddVBand="0" w:evenVBand="0" w:oddHBand="0" w:evenHBand="0" w:firstRowFirstColumn="0" w:firstRowLastColumn="0" w:lastRowFirstColumn="0" w:lastRowLastColumn="0"/>
            </w:pPr>
            <w:r>
              <w:t>In the Data Access section we mention a separation between repositories and UOW. We aren’t separating these. Everything is done in the ISession.</w:t>
            </w:r>
          </w:p>
        </w:tc>
        <w:tc>
          <w:tcPr>
            <w:tcW w:w="1042" w:type="dxa"/>
          </w:tcPr>
          <w:p w14:paraId="2F0140E0" w14:textId="34A845B0"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5E229F4A" w14:textId="368646F5" w:rsidR="00C74FB5" w:rsidRDefault="00C74FB5" w:rsidP="00C74FB5">
            <w:pPr>
              <w:cnfStyle w:val="000000000000" w:firstRow="0" w:lastRow="0" w:firstColumn="0" w:lastColumn="0" w:oddVBand="0" w:evenVBand="0" w:oddHBand="0" w:evenHBand="0" w:firstRowFirstColumn="0" w:firstRowLastColumn="0" w:lastRowFirstColumn="0" w:lastRowLastColumn="0"/>
            </w:pPr>
            <w:r>
              <w:t>DONE</w:t>
            </w:r>
          </w:p>
        </w:tc>
      </w:tr>
      <w:tr w:rsidR="00C74FB5" w14:paraId="458B0CF4"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345BDCB8" w14:textId="57845D00" w:rsidR="00C74FB5" w:rsidRDefault="00C74FB5" w:rsidP="00C74FB5">
            <w:r>
              <w:t>3</w:t>
            </w:r>
          </w:p>
        </w:tc>
        <w:tc>
          <w:tcPr>
            <w:tcW w:w="6207" w:type="dxa"/>
          </w:tcPr>
          <w:p w14:paraId="432F4C18" w14:textId="0BF0A8D6" w:rsidR="00C74FB5" w:rsidRDefault="00C74FB5" w:rsidP="00C74FB5">
            <w:pPr>
              <w:cnfStyle w:val="000000000000" w:firstRow="0" w:lastRow="0" w:firstColumn="0" w:lastColumn="0" w:oddVBand="0" w:evenVBand="0" w:oddHBand="0" w:evenHBand="0" w:firstRowFirstColumn="0" w:firstRowLastColumn="0" w:lastRowFirstColumn="0" w:lastRowLastColumn="0"/>
            </w:pPr>
            <w:r>
              <w:t>OData sidebar isn’t closed</w:t>
            </w:r>
          </w:p>
        </w:tc>
        <w:tc>
          <w:tcPr>
            <w:tcW w:w="1042" w:type="dxa"/>
          </w:tcPr>
          <w:p w14:paraId="088718FA" w14:textId="2A89D96F"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41D5E3A5" w14:textId="056739F0" w:rsidR="00C74FB5" w:rsidRDefault="00C74FB5" w:rsidP="00C74FB5">
            <w:pPr>
              <w:cnfStyle w:val="000000000000" w:firstRow="0" w:lastRow="0" w:firstColumn="0" w:lastColumn="0" w:oddVBand="0" w:evenVBand="0" w:oddHBand="0" w:evenHBand="0" w:firstRowFirstColumn="0" w:firstRowLastColumn="0" w:lastRowFirstColumn="0" w:lastRowLastColumn="0"/>
            </w:pPr>
            <w:r>
              <w:t>DONE</w:t>
            </w:r>
          </w:p>
        </w:tc>
      </w:tr>
      <w:tr w:rsidR="00C74FB5" w14:paraId="27F5DF55"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6A262786" w14:textId="342CDFA8" w:rsidR="00C74FB5" w:rsidRPr="00B00B4C" w:rsidRDefault="00C74FB5" w:rsidP="00C74FB5">
            <w:pPr>
              <w:rPr>
                <w:strike/>
              </w:rPr>
            </w:pPr>
            <w:r>
              <w:t>4</w:t>
            </w:r>
          </w:p>
        </w:tc>
        <w:tc>
          <w:tcPr>
            <w:tcW w:w="6207" w:type="dxa"/>
          </w:tcPr>
          <w:p w14:paraId="388CEEE6"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Here are the packages. Let’s wait until we’re farther along before we make final corrections.</w:t>
            </w:r>
          </w:p>
          <w:p w14:paraId="11B5B03E"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02370754"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DO THIS FIRST: update-package Microsoft.AspNet.WebApi WebApi2Book.Web.Api </w:t>
            </w:r>
          </w:p>
          <w:p w14:paraId="1420DBF6"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4BA339EC"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automapper WebApi2Book.Common </w:t>
            </w:r>
          </w:p>
          <w:p w14:paraId="4FF1DD2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0CBD6FB8"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log4net WebApi2Book.Common </w:t>
            </w:r>
          </w:p>
          <w:p w14:paraId="5A739DD0"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207A28B4"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nhibernate WebApi2Book.Data.SqlServer </w:t>
            </w:r>
          </w:p>
          <w:p w14:paraId="097849B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66B0165E"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WebApi2Book.Data.SqlServer </w:t>
            </w:r>
          </w:p>
          <w:p w14:paraId="0C56F2C9"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7EACCC4D"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automapper WebApi2Book.Web.Api </w:t>
            </w:r>
          </w:p>
          <w:p w14:paraId="4626AA85"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54689698"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log4net WebApi2Book.Web.Api </w:t>
            </w:r>
          </w:p>
          <w:p w14:paraId="4B661CBC"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27693822"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nhibernate WebApi2Book.Web.Api </w:t>
            </w:r>
          </w:p>
          <w:p w14:paraId="0A9B300B"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7E8ED89B"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fluentnhibernate WebApi2Book.Web.Api </w:t>
            </w:r>
          </w:p>
          <w:p w14:paraId="49189E81"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50859FCA"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ADD THIS: install-package Ninject.Web.Common.WebHost WebApi2Book.Web.Api</w:t>
            </w:r>
          </w:p>
          <w:p w14:paraId="314FFBEC"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DELETE THIS: install-package ninject WebApi2Book.Web.Api </w:t>
            </w:r>
          </w:p>
          <w:p w14:paraId="64806A05"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DELETE THIS: install-package ninject.web.common WebApi2Book.Web.Api </w:t>
            </w:r>
          </w:p>
          <w:p w14:paraId="2D702120"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41B3A44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log4net WebApi2Book.Web.Common </w:t>
            </w:r>
          </w:p>
          <w:p w14:paraId="23B17DCD"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6B33E4AE"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nhibernate WebApi2Book.Web.Common </w:t>
            </w:r>
          </w:p>
          <w:p w14:paraId="40D8E4CB"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5BCE03B4"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ninject WebApi2Book.Web.Common </w:t>
            </w:r>
          </w:p>
          <w:p w14:paraId="097106EE"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5023999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install-package ninject.web.common WebApi2Book.Web.Common </w:t>
            </w:r>
          </w:p>
          <w:p w14:paraId="54C73B89" w14:textId="77777777" w:rsidR="00C74FB5" w:rsidRPr="00B00B4C" w:rsidRDefault="00C74FB5" w:rsidP="00C74FB5">
            <w:pPr>
              <w:cnfStyle w:val="000000000000" w:firstRow="0" w:lastRow="0" w:firstColumn="0" w:lastColumn="0" w:oddVBand="0" w:evenVBand="0" w:oddHBand="0" w:evenHBand="0" w:firstRowFirstColumn="0" w:firstRowLastColumn="0" w:lastRowFirstColumn="0" w:lastRowLastColumn="0"/>
              <w:rPr>
                <w:strike/>
              </w:rPr>
            </w:pPr>
          </w:p>
        </w:tc>
        <w:tc>
          <w:tcPr>
            <w:tcW w:w="1042" w:type="dxa"/>
          </w:tcPr>
          <w:p w14:paraId="7A43DA45" w14:textId="00C77054" w:rsidR="00C74FB5" w:rsidRPr="00B00B4C" w:rsidRDefault="00C74FB5" w:rsidP="00C74FB5">
            <w:pPr>
              <w:cnfStyle w:val="000000000000" w:firstRow="0" w:lastRow="0" w:firstColumn="0" w:lastColumn="0" w:oddVBand="0" w:evenVBand="0" w:oddHBand="0" w:evenHBand="0" w:firstRowFirstColumn="0" w:firstRowLastColumn="0" w:lastRowFirstColumn="0" w:lastRowLastColumn="0"/>
              <w:rPr>
                <w:strike/>
              </w:rPr>
            </w:pPr>
            <w:r>
              <w:lastRenderedPageBreak/>
              <w:t>Brian</w:t>
            </w:r>
          </w:p>
        </w:tc>
        <w:tc>
          <w:tcPr>
            <w:tcW w:w="1128" w:type="dxa"/>
          </w:tcPr>
          <w:p w14:paraId="181991AA" w14:textId="7E2CE469" w:rsidR="00C74FB5" w:rsidRDefault="00C74FB5" w:rsidP="00C74FB5">
            <w:pPr>
              <w:cnfStyle w:val="000000000000" w:firstRow="0" w:lastRow="0" w:firstColumn="0" w:lastColumn="0" w:oddVBand="0" w:evenVBand="0" w:oddHBand="0" w:evenHBand="0" w:firstRowFirstColumn="0" w:firstRowLastColumn="0" w:lastRowFirstColumn="0" w:lastRowLastColumn="0"/>
              <w:rPr>
                <w:strike/>
              </w:rPr>
            </w:pPr>
            <w:r>
              <w:t>DONE</w:t>
            </w:r>
          </w:p>
        </w:tc>
      </w:tr>
      <w:tr w:rsidR="00C74FB5" w14:paraId="5F997FA7"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1D369B7F" w14:textId="28991261" w:rsidR="00C74FB5" w:rsidRPr="00B00B4C" w:rsidRDefault="00C74FB5" w:rsidP="00C74FB5">
            <w:pPr>
              <w:rPr>
                <w:strike/>
              </w:rPr>
            </w:pPr>
            <w:r>
              <w:lastRenderedPageBreak/>
              <w:t>5</w:t>
            </w:r>
          </w:p>
        </w:tc>
        <w:tc>
          <w:tcPr>
            <w:tcW w:w="6207" w:type="dxa"/>
          </w:tcPr>
          <w:p w14:paraId="1362ECA1"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rPr>
                <w:b/>
                <w:bCs/>
              </w:rPr>
            </w:pPr>
            <w:r>
              <w:t>Fix ApiVersionInUse method on UserSession per code change in main project. Will require addition of the using System.Linq directive.</w:t>
            </w:r>
          </w:p>
          <w:p w14:paraId="52F82AC2" w14:textId="77777777" w:rsidR="00C74FB5" w:rsidRPr="00B00B4C" w:rsidRDefault="00C74FB5" w:rsidP="00C74FB5">
            <w:pPr>
              <w:cnfStyle w:val="000000000000" w:firstRow="0" w:lastRow="0" w:firstColumn="0" w:lastColumn="0" w:oddVBand="0" w:evenVBand="0" w:oddHBand="0" w:evenHBand="0" w:firstRowFirstColumn="0" w:firstRowLastColumn="0" w:lastRowFirstColumn="0" w:lastRowLastColumn="0"/>
              <w:rPr>
                <w:strike/>
              </w:rPr>
            </w:pPr>
          </w:p>
        </w:tc>
        <w:tc>
          <w:tcPr>
            <w:tcW w:w="1042" w:type="dxa"/>
          </w:tcPr>
          <w:p w14:paraId="158D233B" w14:textId="551CAAB6" w:rsidR="00C74FB5" w:rsidRPr="00B00B4C" w:rsidRDefault="00C74FB5" w:rsidP="00C74FB5">
            <w:pPr>
              <w:cnfStyle w:val="000000000000" w:firstRow="0" w:lastRow="0" w:firstColumn="0" w:lastColumn="0" w:oddVBand="0" w:evenVBand="0" w:oddHBand="0" w:evenHBand="0" w:firstRowFirstColumn="0" w:firstRowLastColumn="0" w:lastRowFirstColumn="0" w:lastRowLastColumn="0"/>
              <w:rPr>
                <w:strike/>
              </w:rPr>
            </w:pPr>
            <w:r>
              <w:t>Brian</w:t>
            </w:r>
          </w:p>
        </w:tc>
        <w:tc>
          <w:tcPr>
            <w:tcW w:w="1128" w:type="dxa"/>
          </w:tcPr>
          <w:p w14:paraId="628D3E3C" w14:textId="276E0738" w:rsidR="00C74FB5" w:rsidRDefault="00C74FB5" w:rsidP="00C74FB5">
            <w:pPr>
              <w:cnfStyle w:val="000000000000" w:firstRow="0" w:lastRow="0" w:firstColumn="0" w:lastColumn="0" w:oddVBand="0" w:evenVBand="0" w:oddHBand="0" w:evenHBand="0" w:firstRowFirstColumn="0" w:firstRowLastColumn="0" w:lastRowFirstColumn="0" w:lastRowLastColumn="0"/>
              <w:rPr>
                <w:strike/>
              </w:rPr>
            </w:pPr>
            <w:r>
              <w:t>DONE</w:t>
            </w:r>
          </w:p>
        </w:tc>
      </w:tr>
      <w:tr w:rsidR="00C74FB5" w14:paraId="79283432"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12BFD026" w14:textId="44059BC6" w:rsidR="00C74FB5" w:rsidRPr="00B00B4C" w:rsidRDefault="00C74FB5" w:rsidP="00C74FB5">
            <w:pPr>
              <w:rPr>
                <w:strike/>
              </w:rPr>
            </w:pPr>
            <w:r>
              <w:t>5</w:t>
            </w:r>
          </w:p>
        </w:tc>
        <w:tc>
          <w:tcPr>
            <w:tcW w:w="6207" w:type="dxa"/>
          </w:tcPr>
          <w:p w14:paraId="63A0FA86" w14:textId="2635DBD0" w:rsidR="00C74FB5" w:rsidRPr="00B00B4C" w:rsidRDefault="00C74FB5" w:rsidP="00C74FB5">
            <w:pPr>
              <w:cnfStyle w:val="000000000000" w:firstRow="0" w:lastRow="0" w:firstColumn="0" w:lastColumn="0" w:oddVBand="0" w:evenVBand="0" w:oddHBand="0" w:evenHBand="0" w:firstRowFirstColumn="0" w:firstRowLastColumn="0" w:lastRowFirstColumn="0" w:lastRowLastColumn="0"/>
              <w:rPr>
                <w:strike/>
              </w:rPr>
            </w:pPr>
            <w:r>
              <w:t xml:space="preserve">Fix query processor interface project/namespace and the using directive for all classes that use query processors. Verify all code again starting at the “Persisting a Task and Returning </w:t>
            </w:r>
            <w:r w:rsidRPr="00073127">
              <w:t>IHttpActionResult</w:t>
            </w:r>
            <w:r>
              <w:t>” section.</w:t>
            </w:r>
          </w:p>
        </w:tc>
        <w:tc>
          <w:tcPr>
            <w:tcW w:w="1042" w:type="dxa"/>
          </w:tcPr>
          <w:p w14:paraId="31B7D3C7" w14:textId="7B3E8F14" w:rsidR="00C74FB5" w:rsidRPr="00B00B4C" w:rsidRDefault="00C74FB5" w:rsidP="00C74FB5">
            <w:pPr>
              <w:cnfStyle w:val="000000000000" w:firstRow="0" w:lastRow="0" w:firstColumn="0" w:lastColumn="0" w:oddVBand="0" w:evenVBand="0" w:oddHBand="0" w:evenHBand="0" w:firstRowFirstColumn="0" w:firstRowLastColumn="0" w:lastRowFirstColumn="0" w:lastRowLastColumn="0"/>
              <w:rPr>
                <w:strike/>
              </w:rPr>
            </w:pPr>
            <w:r>
              <w:t>Brian</w:t>
            </w:r>
          </w:p>
        </w:tc>
        <w:tc>
          <w:tcPr>
            <w:tcW w:w="1128" w:type="dxa"/>
          </w:tcPr>
          <w:p w14:paraId="74443EC0" w14:textId="1EF42945" w:rsidR="00C74FB5" w:rsidRDefault="00C74FB5" w:rsidP="00C74FB5">
            <w:pPr>
              <w:cnfStyle w:val="000000000000" w:firstRow="0" w:lastRow="0" w:firstColumn="0" w:lastColumn="0" w:oddVBand="0" w:evenVBand="0" w:oddHBand="0" w:evenHBand="0" w:firstRowFirstColumn="0" w:firstRowLastColumn="0" w:lastRowFirstColumn="0" w:lastRowLastColumn="0"/>
              <w:rPr>
                <w:strike/>
              </w:rPr>
            </w:pPr>
            <w:r>
              <w:t>DONE</w:t>
            </w:r>
          </w:p>
        </w:tc>
      </w:tr>
      <w:tr w:rsidR="00C74FB5" w14:paraId="63A17CA3"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2DF780CF" w14:textId="26FD878D" w:rsidR="00C74FB5" w:rsidRDefault="00C74FB5" w:rsidP="00C74FB5">
            <w:r w:rsidRPr="00B00B4C">
              <w:rPr>
                <w:strike/>
              </w:rPr>
              <w:t>6</w:t>
            </w:r>
          </w:p>
        </w:tc>
        <w:tc>
          <w:tcPr>
            <w:tcW w:w="6207" w:type="dxa"/>
          </w:tcPr>
          <w:p w14:paraId="0B155560" w14:textId="6745F14E" w:rsidR="00C74FB5" w:rsidRDefault="00C74FB5" w:rsidP="00C74FB5">
            <w:pPr>
              <w:cnfStyle w:val="000000000000" w:firstRow="0" w:lastRow="0" w:firstColumn="0" w:lastColumn="0" w:oddVBand="0" w:evenVBand="0" w:oddHBand="0" w:evenHBand="0" w:firstRowFirstColumn="0" w:firstRowLastColumn="0" w:lastRowFirstColumn="0" w:lastRowLastColumn="0"/>
            </w:pPr>
            <w:r w:rsidRPr="00B00B4C">
              <w:rPr>
                <w:strike/>
              </w:rPr>
              <w:t>CH6, security, mention there’s a better separation of concerns if you create your own authentication filters, rather than relying on the Authorize attr. This way the attr itself relates the action+resource to the role and makes the decision, rather than having the controller code make this decision (declaratively). Maybe just mention this, no need to implement.</w:t>
            </w:r>
          </w:p>
        </w:tc>
        <w:tc>
          <w:tcPr>
            <w:tcW w:w="1042" w:type="dxa"/>
          </w:tcPr>
          <w:p w14:paraId="4C7904FD" w14:textId="01472950" w:rsidR="00C74FB5" w:rsidRDefault="00C74FB5" w:rsidP="00C74FB5">
            <w:pPr>
              <w:cnfStyle w:val="000000000000" w:firstRow="0" w:lastRow="0" w:firstColumn="0" w:lastColumn="0" w:oddVBand="0" w:evenVBand="0" w:oddHBand="0" w:evenHBand="0" w:firstRowFirstColumn="0" w:firstRowLastColumn="0" w:lastRowFirstColumn="0" w:lastRowLastColumn="0"/>
            </w:pPr>
            <w:r w:rsidRPr="00B00B4C">
              <w:rPr>
                <w:strike/>
              </w:rPr>
              <w:t>Brian</w:t>
            </w:r>
          </w:p>
        </w:tc>
        <w:tc>
          <w:tcPr>
            <w:tcW w:w="1128" w:type="dxa"/>
          </w:tcPr>
          <w:p w14:paraId="59C131D4" w14:textId="22088BBA" w:rsidR="00C74FB5" w:rsidRDefault="00C74FB5" w:rsidP="00C74FB5">
            <w:pPr>
              <w:cnfStyle w:val="000000000000" w:firstRow="0" w:lastRow="0" w:firstColumn="0" w:lastColumn="0" w:oddVBand="0" w:evenVBand="0" w:oddHBand="0" w:evenHBand="0" w:firstRowFirstColumn="0" w:firstRowLastColumn="0" w:lastRowFirstColumn="0" w:lastRowLastColumn="0"/>
            </w:pPr>
            <w:r>
              <w:rPr>
                <w:strike/>
              </w:rPr>
              <w:t>DELETED</w:t>
            </w:r>
          </w:p>
        </w:tc>
      </w:tr>
      <w:tr w:rsidR="00C74FB5" w14:paraId="65C87F15"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356CCABC" w14:textId="3CE511BF" w:rsidR="00C74FB5" w:rsidRDefault="00C74FB5" w:rsidP="00C74FB5">
            <w:r>
              <w:t>6</w:t>
            </w:r>
          </w:p>
        </w:tc>
        <w:tc>
          <w:tcPr>
            <w:tcW w:w="6207" w:type="dxa"/>
          </w:tcPr>
          <w:p w14:paraId="3AE6B40D"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Authentication filters are the favored approach in 2.0 (and beyond) over message handlers for performing authentication. This is b/c all of the standard auth methods are already built into katana. The authentication filters specify which katana auth middleware to use for auth. No longer any need to write your own if you are using standard authentication. (So does this make Jamie’s JWT handler irrelevant?) Can quote from here to explain Katana: </w:t>
            </w:r>
            <w:hyperlink r:id="rId5" w:history="1">
              <w:r w:rsidRPr="003C0CAB">
                <w:rPr>
                  <w:rStyle w:val="Hyperlink"/>
                </w:rPr>
                <w:t>http://www.asp.net/aspnet/overview/owin-and-katana/an-overview-of-project-katana</w:t>
              </w:r>
            </w:hyperlink>
            <w:r>
              <w:t xml:space="preserve"> </w:t>
            </w:r>
          </w:p>
          <w:p w14:paraId="3F9628D8"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7EA9C34D"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r w:rsidRPr="00530BBB">
              <w:rPr>
                <w:highlight w:val="yellow"/>
              </w:rPr>
              <w:t>[JAK] OWIN and Katana is something we can’t really do at this point in the project. That would go back and change a ton of stuff – not just auth. I think we can make a closing comment about it somewhere, but I wouldn’t overhaul the code base and book to something OWIN-based.</w:t>
            </w:r>
          </w:p>
          <w:p w14:paraId="51B66333" w14:textId="77777777" w:rsidR="00C74FB5" w:rsidRDefault="00C74FB5" w:rsidP="00C74FB5">
            <w:pPr>
              <w:cnfStyle w:val="000000000000" w:firstRow="0" w:lastRow="0" w:firstColumn="0" w:lastColumn="0" w:oddVBand="0" w:evenVBand="0" w:oddHBand="0" w:evenHBand="0" w:firstRowFirstColumn="0" w:firstRowLastColumn="0" w:lastRowFirstColumn="0" w:lastRowLastColumn="0"/>
            </w:pPr>
          </w:p>
          <w:p w14:paraId="29AA5D59" w14:textId="5D0869AD" w:rsidR="00C74FB5" w:rsidRDefault="00C74FB5" w:rsidP="00C74FB5">
            <w:pPr>
              <w:cnfStyle w:val="000000000000" w:firstRow="0" w:lastRow="0" w:firstColumn="0" w:lastColumn="0" w:oddVBand="0" w:evenVBand="0" w:oddHBand="0" w:evenHBand="0" w:firstRowFirstColumn="0" w:firstRowLastColumn="0" w:lastRowFirstColumn="0" w:lastRowLastColumn="0"/>
            </w:pPr>
            <w:r>
              <w:t xml:space="preserve">As an example, see this (Ninject integration with OWIN, that isn’t even written yet): </w:t>
            </w:r>
            <w:hyperlink r:id="rId6" w:history="1">
              <w:r w:rsidRPr="00B24868">
                <w:rPr>
                  <w:rStyle w:val="Hyperlink"/>
                </w:rPr>
                <w:t>https://github.com/ninject/Ninject.Web.Common/wiki/Setting-up-a-OWIN-WebApi-application</w:t>
              </w:r>
            </w:hyperlink>
            <w:r>
              <w:t xml:space="preserve">. </w:t>
            </w:r>
          </w:p>
        </w:tc>
        <w:tc>
          <w:tcPr>
            <w:tcW w:w="1042" w:type="dxa"/>
          </w:tcPr>
          <w:p w14:paraId="07CBEB03" w14:textId="26CAFCFF"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3503971A" w14:textId="545892BC" w:rsidR="00C74FB5" w:rsidRDefault="00C74FB5" w:rsidP="00C74FB5">
            <w:pPr>
              <w:cnfStyle w:val="000000000000" w:firstRow="0" w:lastRow="0" w:firstColumn="0" w:lastColumn="0" w:oddVBand="0" w:evenVBand="0" w:oddHBand="0" w:evenHBand="0" w:firstRowFirstColumn="0" w:firstRowLastColumn="0" w:lastRowFirstColumn="0" w:lastRowLastColumn="0"/>
            </w:pPr>
            <w:r>
              <w:t>DONE</w:t>
            </w:r>
          </w:p>
        </w:tc>
      </w:tr>
      <w:tr w:rsidR="00C74FB5" w14:paraId="4A96F558" w14:textId="77777777" w:rsidTr="00DA62AE">
        <w:tc>
          <w:tcPr>
            <w:cnfStyle w:val="001000000000" w:firstRow="0" w:lastRow="0" w:firstColumn="1" w:lastColumn="0" w:oddVBand="0" w:evenVBand="0" w:oddHBand="0" w:evenHBand="0" w:firstRowFirstColumn="0" w:firstRowLastColumn="0" w:lastRowFirstColumn="0" w:lastRowLastColumn="0"/>
            <w:tcW w:w="973" w:type="dxa"/>
          </w:tcPr>
          <w:p w14:paraId="51BC4793" w14:textId="04FEB095" w:rsidR="00C74FB5" w:rsidRDefault="00C74FB5" w:rsidP="00C74FB5">
            <w:r>
              <w:t>*</w:t>
            </w:r>
          </w:p>
        </w:tc>
        <w:tc>
          <w:tcPr>
            <w:tcW w:w="6207" w:type="dxa"/>
          </w:tcPr>
          <w:p w14:paraId="3F12A50C" w14:textId="39C8EEEA" w:rsidR="00C74FB5" w:rsidRDefault="00C74FB5" w:rsidP="00C74FB5">
            <w:pPr>
              <w:cnfStyle w:val="000000000000" w:firstRow="0" w:lastRow="0" w:firstColumn="0" w:lastColumn="0" w:oddVBand="0" w:evenVBand="0" w:oddHBand="0" w:evenHBand="0" w:firstRowFirstColumn="0" w:firstRowLastColumn="0" w:lastRowFirstColumn="0" w:lastRowLastColumn="0"/>
            </w:pPr>
            <w:r>
              <w:t>Ensure “caller” and “user” are being used correctly and consistently, esp in chs 1-5.</w:t>
            </w:r>
          </w:p>
        </w:tc>
        <w:tc>
          <w:tcPr>
            <w:tcW w:w="1042" w:type="dxa"/>
          </w:tcPr>
          <w:p w14:paraId="4952A49C" w14:textId="6C8255FB" w:rsidR="00C74FB5" w:rsidRDefault="00C74FB5" w:rsidP="00C74FB5">
            <w:pPr>
              <w:cnfStyle w:val="000000000000" w:firstRow="0" w:lastRow="0" w:firstColumn="0" w:lastColumn="0" w:oddVBand="0" w:evenVBand="0" w:oddHBand="0" w:evenHBand="0" w:firstRowFirstColumn="0" w:firstRowLastColumn="0" w:lastRowFirstColumn="0" w:lastRowLastColumn="0"/>
            </w:pPr>
            <w:r>
              <w:t>Brian</w:t>
            </w:r>
          </w:p>
        </w:tc>
        <w:tc>
          <w:tcPr>
            <w:tcW w:w="1128" w:type="dxa"/>
          </w:tcPr>
          <w:p w14:paraId="0281DA0E" w14:textId="5F296941" w:rsidR="00C74FB5" w:rsidRDefault="00C74FB5" w:rsidP="00C74FB5">
            <w:pPr>
              <w:cnfStyle w:val="000000000000" w:firstRow="0" w:lastRow="0" w:firstColumn="0" w:lastColumn="0" w:oddVBand="0" w:evenVBand="0" w:oddHBand="0" w:evenHBand="0" w:firstRowFirstColumn="0" w:firstRowLastColumn="0" w:lastRowFirstColumn="0" w:lastRowLastColumn="0"/>
            </w:pPr>
            <w:r>
              <w:t>DONE</w:t>
            </w:r>
          </w:p>
        </w:tc>
      </w:tr>
    </w:tbl>
    <w:p w14:paraId="051A039C" w14:textId="77777777" w:rsidR="00746A07" w:rsidRDefault="00746A07" w:rsidP="00746A07"/>
    <w:p w14:paraId="464CF380" w14:textId="77777777" w:rsidR="00746A07" w:rsidRDefault="00746A07" w:rsidP="00746A07"/>
    <w:p w14:paraId="1126484D" w14:textId="04B05A70" w:rsidR="00746A07" w:rsidRDefault="00746A07">
      <w:r>
        <w:br w:type="page"/>
      </w:r>
    </w:p>
    <w:p w14:paraId="58F1FC40" w14:textId="6D49D052" w:rsidR="650658FF" w:rsidRDefault="6D49D052" w:rsidP="6D49D052">
      <w:pPr>
        <w:pStyle w:val="Heading1"/>
      </w:pPr>
      <w:r w:rsidRPr="6D49D052">
        <w:lastRenderedPageBreak/>
        <w:t>Code Examples</w:t>
      </w:r>
    </w:p>
    <w:tbl>
      <w:tblPr>
        <w:tblStyle w:val="GridTable1Light-Accent1"/>
        <w:tblW w:w="0" w:type="auto"/>
        <w:tblLook w:val="04A0" w:firstRow="1" w:lastRow="0" w:firstColumn="1" w:lastColumn="0" w:noHBand="0" w:noVBand="1"/>
      </w:tblPr>
      <w:tblGrid>
        <w:gridCol w:w="3611"/>
        <w:gridCol w:w="2940"/>
        <w:gridCol w:w="1574"/>
        <w:gridCol w:w="1225"/>
      </w:tblGrid>
      <w:tr w:rsidR="00C0343C" w14:paraId="63A7783D" w14:textId="653CC569" w:rsidTr="00C034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1" w:type="dxa"/>
          </w:tcPr>
          <w:p w14:paraId="2603B80B" w14:textId="65021647" w:rsidR="00C0343C" w:rsidRDefault="00C0343C" w:rsidP="568188F9">
            <w:r w:rsidRPr="568188F9">
              <w:t>Feature</w:t>
            </w:r>
          </w:p>
        </w:tc>
        <w:tc>
          <w:tcPr>
            <w:tcW w:w="2940" w:type="dxa"/>
          </w:tcPr>
          <w:p w14:paraId="64AC7ACE" w14:textId="45511FC8" w:rsidR="00C0343C" w:rsidRDefault="00C0343C" w:rsidP="45511FC8">
            <w:pPr>
              <w:cnfStyle w:val="100000000000" w:firstRow="1" w:lastRow="0" w:firstColumn="0" w:lastColumn="0" w:oddVBand="0" w:evenVBand="0" w:oddHBand="0" w:evenHBand="0" w:firstRowFirstColumn="0" w:firstRowLastColumn="0" w:lastRowFirstColumn="0" w:lastRowLastColumn="0"/>
            </w:pPr>
            <w:r w:rsidRPr="45511FC8">
              <w:t>Comments</w:t>
            </w:r>
          </w:p>
        </w:tc>
        <w:tc>
          <w:tcPr>
            <w:tcW w:w="1574" w:type="dxa"/>
          </w:tcPr>
          <w:p w14:paraId="727532CD" w14:textId="6AC49C6E" w:rsidR="00C0343C" w:rsidRDefault="00C0343C" w:rsidP="568188F9">
            <w:pPr>
              <w:cnfStyle w:val="100000000000" w:firstRow="1" w:lastRow="0" w:firstColumn="0" w:lastColumn="0" w:oddVBand="0" w:evenVBand="0" w:oddHBand="0" w:evenHBand="0" w:firstRowFirstColumn="0" w:firstRowLastColumn="0" w:lastRowFirstColumn="0" w:lastRowLastColumn="0"/>
            </w:pPr>
            <w:r>
              <w:t xml:space="preserve">Code </w:t>
            </w:r>
            <w:r w:rsidRPr="1AF697C6">
              <w:t>Complete</w:t>
            </w:r>
          </w:p>
        </w:tc>
        <w:tc>
          <w:tcPr>
            <w:tcW w:w="1225" w:type="dxa"/>
          </w:tcPr>
          <w:p w14:paraId="676E3F42" w14:textId="68635997" w:rsidR="00C0343C" w:rsidRDefault="00C0343C" w:rsidP="568188F9">
            <w:pPr>
              <w:cnfStyle w:val="100000000000" w:firstRow="1" w:lastRow="0" w:firstColumn="0" w:lastColumn="0" w:oddVBand="0" w:evenVBand="0" w:oddHBand="0" w:evenHBand="0" w:firstRowFirstColumn="0" w:firstRowLastColumn="0" w:lastRowFirstColumn="0" w:lastRowLastColumn="0"/>
            </w:pPr>
            <w:r>
              <w:t>Covered in Book</w:t>
            </w:r>
          </w:p>
        </w:tc>
      </w:tr>
      <w:tr w:rsidR="00C0343C" w14:paraId="1C3CE0FD" w14:textId="0B7DB952" w:rsidTr="00C0343C">
        <w:tc>
          <w:tcPr>
            <w:cnfStyle w:val="001000000000" w:firstRow="0" w:lastRow="0" w:firstColumn="1" w:lastColumn="0" w:oddVBand="0" w:evenVBand="0" w:oddHBand="0" w:evenHBand="0" w:firstRowFirstColumn="0" w:firstRowLastColumn="0" w:lastRowFirstColumn="0" w:lastRowLastColumn="0"/>
            <w:tcW w:w="3611" w:type="dxa"/>
          </w:tcPr>
          <w:p w14:paraId="74C818DE" w14:textId="0A3D2796" w:rsidR="00C0343C" w:rsidRDefault="00C0343C" w:rsidP="568188F9">
            <w:r w:rsidRPr="0B88816A">
              <w:t>Context-sensitive hyperlinks</w:t>
            </w:r>
          </w:p>
        </w:tc>
        <w:tc>
          <w:tcPr>
            <w:tcW w:w="2940" w:type="dxa"/>
          </w:tcPr>
          <w:p w14:paraId="5AAE0779" w14:textId="2661D855" w:rsidR="00C0343C" w:rsidRDefault="00C0343C" w:rsidP="45511FC8">
            <w:pPr>
              <w:cnfStyle w:val="000000000000" w:firstRow="0" w:lastRow="0" w:firstColumn="0" w:lastColumn="0" w:oddVBand="0" w:evenVBand="0" w:oddHBand="0" w:evenHBand="0" w:firstRowFirstColumn="0" w:firstRowLastColumn="0" w:lastRowFirstColumn="0" w:lastRowLastColumn="0"/>
            </w:pPr>
          </w:p>
        </w:tc>
        <w:tc>
          <w:tcPr>
            <w:tcW w:w="1574" w:type="dxa"/>
          </w:tcPr>
          <w:p w14:paraId="634CD4C0" w14:textId="12B5026F" w:rsidR="00C0343C" w:rsidRDefault="00C0343C"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13B394E" w14:textId="69F708FA" w:rsidR="00C0343C" w:rsidRDefault="001C6AFC" w:rsidP="568188F9">
            <w:pPr>
              <w:cnfStyle w:val="000000000000" w:firstRow="0" w:lastRow="0" w:firstColumn="0" w:lastColumn="0" w:oddVBand="0" w:evenVBand="0" w:oddHBand="0" w:evenHBand="0" w:firstRowFirstColumn="0" w:firstRowLastColumn="0" w:lastRowFirstColumn="0" w:lastRowLastColumn="0"/>
            </w:pPr>
            <w:r>
              <w:t>X</w:t>
            </w:r>
          </w:p>
        </w:tc>
      </w:tr>
      <w:tr w:rsidR="00C0343C" w14:paraId="796B8436" w14:textId="08126039" w:rsidTr="00C0343C">
        <w:tc>
          <w:tcPr>
            <w:cnfStyle w:val="001000000000" w:firstRow="0" w:lastRow="0" w:firstColumn="1" w:lastColumn="0" w:oddVBand="0" w:evenVBand="0" w:oddHBand="0" w:evenHBand="0" w:firstRowFirstColumn="0" w:firstRowLastColumn="0" w:lastRowFirstColumn="0" w:lastRowLastColumn="0"/>
            <w:tcW w:w="3611" w:type="dxa"/>
          </w:tcPr>
          <w:p w14:paraId="241C1F36" w14:textId="2431E5A9" w:rsidR="00C0343C" w:rsidRDefault="00C0343C" w:rsidP="2431E5A9">
            <w:r w:rsidRPr="2431E5A9">
              <w:t>Paging of results</w:t>
            </w:r>
          </w:p>
        </w:tc>
        <w:tc>
          <w:tcPr>
            <w:tcW w:w="2940" w:type="dxa"/>
          </w:tcPr>
          <w:p w14:paraId="0410C7B6" w14:textId="545AA3E8" w:rsidR="00C0343C" w:rsidRDefault="00C0343C" w:rsidP="2431E5A9">
            <w:pPr>
              <w:cnfStyle w:val="000000000000" w:firstRow="0" w:lastRow="0" w:firstColumn="0" w:lastColumn="0" w:oddVBand="0" w:evenVBand="0" w:oddHBand="0" w:evenHBand="0" w:firstRowFirstColumn="0" w:firstRowLastColumn="0" w:lastRowFirstColumn="0" w:lastRowLastColumn="0"/>
            </w:pPr>
          </w:p>
        </w:tc>
        <w:tc>
          <w:tcPr>
            <w:tcW w:w="1574" w:type="dxa"/>
          </w:tcPr>
          <w:p w14:paraId="3BDB36CC" w14:textId="6988E71B" w:rsidR="00C0343C" w:rsidRDefault="00C0343C" w:rsidP="2431E5A9">
            <w:pPr>
              <w:cnfStyle w:val="000000000000" w:firstRow="0" w:lastRow="0" w:firstColumn="0" w:lastColumn="0" w:oddVBand="0" w:evenVBand="0" w:oddHBand="0" w:evenHBand="0" w:firstRowFirstColumn="0" w:firstRowLastColumn="0" w:lastRowFirstColumn="0" w:lastRowLastColumn="0"/>
            </w:pPr>
            <w:r w:rsidRPr="6988E71B">
              <w:t>X</w:t>
            </w:r>
          </w:p>
        </w:tc>
        <w:tc>
          <w:tcPr>
            <w:tcW w:w="1225" w:type="dxa"/>
          </w:tcPr>
          <w:p w14:paraId="440219FD" w14:textId="6435B32A" w:rsidR="00C0343C" w:rsidRPr="6988E71B" w:rsidRDefault="00E41A6C" w:rsidP="2431E5A9">
            <w:pPr>
              <w:cnfStyle w:val="000000000000" w:firstRow="0" w:lastRow="0" w:firstColumn="0" w:lastColumn="0" w:oddVBand="0" w:evenVBand="0" w:oddHBand="0" w:evenHBand="0" w:firstRowFirstColumn="0" w:firstRowLastColumn="0" w:lastRowFirstColumn="0" w:lastRowLastColumn="0"/>
            </w:pPr>
            <w:r>
              <w:t>X</w:t>
            </w:r>
          </w:p>
        </w:tc>
      </w:tr>
      <w:tr w:rsidR="00C0343C" w14:paraId="11C32ADE" w14:textId="1FABC9FE" w:rsidTr="00C0343C">
        <w:tc>
          <w:tcPr>
            <w:cnfStyle w:val="001000000000" w:firstRow="0" w:lastRow="0" w:firstColumn="1" w:lastColumn="0" w:oddVBand="0" w:evenVBand="0" w:oddHBand="0" w:evenHBand="0" w:firstRowFirstColumn="0" w:firstRowLastColumn="0" w:lastRowFirstColumn="0" w:lastRowLastColumn="0"/>
            <w:tcW w:w="3611" w:type="dxa"/>
          </w:tcPr>
          <w:p w14:paraId="273B83EB" w14:textId="38D28179" w:rsidR="00C0343C" w:rsidRDefault="00C0343C" w:rsidP="3DE93F6D">
            <w:r w:rsidRPr="38D28179">
              <w:t>partial updates</w:t>
            </w:r>
          </w:p>
        </w:tc>
        <w:tc>
          <w:tcPr>
            <w:tcW w:w="2940" w:type="dxa"/>
          </w:tcPr>
          <w:p w14:paraId="27A0F76E" w14:textId="132A5C88" w:rsidR="00C0343C" w:rsidRDefault="00C0343C" w:rsidP="3DE93F6D">
            <w:pPr>
              <w:cnfStyle w:val="000000000000" w:firstRow="0" w:lastRow="0" w:firstColumn="0" w:lastColumn="0" w:oddVBand="0" w:evenVBand="0" w:oddHBand="0" w:evenHBand="0" w:firstRowFirstColumn="0" w:firstRowLastColumn="0" w:lastRowFirstColumn="0" w:lastRowLastColumn="0"/>
            </w:pPr>
          </w:p>
        </w:tc>
        <w:tc>
          <w:tcPr>
            <w:tcW w:w="1574" w:type="dxa"/>
          </w:tcPr>
          <w:p w14:paraId="6B0C27FE" w14:textId="0E2863A9" w:rsidR="00C0343C" w:rsidRDefault="00C0343C" w:rsidP="3DE93F6D">
            <w:pPr>
              <w:cnfStyle w:val="000000000000" w:firstRow="0" w:lastRow="0" w:firstColumn="0" w:lastColumn="0" w:oddVBand="0" w:evenVBand="0" w:oddHBand="0" w:evenHBand="0" w:firstRowFirstColumn="0" w:firstRowLastColumn="0" w:lastRowFirstColumn="0" w:lastRowLastColumn="0"/>
            </w:pPr>
            <w:r w:rsidRPr="38D28179">
              <w:t>X</w:t>
            </w:r>
          </w:p>
        </w:tc>
        <w:tc>
          <w:tcPr>
            <w:tcW w:w="1225" w:type="dxa"/>
          </w:tcPr>
          <w:p w14:paraId="1C70C8E7" w14:textId="4590CE21" w:rsidR="00C0343C" w:rsidRPr="38D28179" w:rsidRDefault="000918CD" w:rsidP="3DE93F6D">
            <w:pPr>
              <w:cnfStyle w:val="000000000000" w:firstRow="0" w:lastRow="0" w:firstColumn="0" w:lastColumn="0" w:oddVBand="0" w:evenVBand="0" w:oddHBand="0" w:evenHBand="0" w:firstRowFirstColumn="0" w:firstRowLastColumn="0" w:lastRowFirstColumn="0" w:lastRowLastColumn="0"/>
            </w:pPr>
            <w:r>
              <w:t>X</w:t>
            </w:r>
          </w:p>
        </w:tc>
      </w:tr>
      <w:tr w:rsidR="00C0343C" w14:paraId="5BB0C6C5" w14:textId="2DD7FF2A" w:rsidTr="00C0343C">
        <w:tc>
          <w:tcPr>
            <w:cnfStyle w:val="001000000000" w:firstRow="0" w:lastRow="0" w:firstColumn="1" w:lastColumn="0" w:oddVBand="0" w:evenVBand="0" w:oddHBand="0" w:evenHBand="0" w:firstRowFirstColumn="0" w:firstRowLastColumn="0" w:lastRowFirstColumn="0" w:lastRowLastColumn="0"/>
            <w:tcW w:w="3611" w:type="dxa"/>
          </w:tcPr>
          <w:p w14:paraId="316C3221" w14:textId="2695FD04" w:rsidR="00C0343C" w:rsidRDefault="00C0343C" w:rsidP="2695FD04">
            <w:r w:rsidRPr="2695FD04">
              <w:t>api versioning</w:t>
            </w:r>
          </w:p>
        </w:tc>
        <w:tc>
          <w:tcPr>
            <w:tcW w:w="2940" w:type="dxa"/>
          </w:tcPr>
          <w:p w14:paraId="5945CCEF" w14:textId="6C99BF2E" w:rsidR="00C0343C" w:rsidRDefault="00C0343C" w:rsidP="2695FD04">
            <w:pPr>
              <w:cnfStyle w:val="000000000000" w:firstRow="0" w:lastRow="0" w:firstColumn="0" w:lastColumn="0" w:oddVBand="0" w:evenVBand="0" w:oddHBand="0" w:evenHBand="0" w:firstRowFirstColumn="0" w:firstRowLastColumn="0" w:lastRowFirstColumn="0" w:lastRowLastColumn="0"/>
            </w:pPr>
          </w:p>
        </w:tc>
        <w:tc>
          <w:tcPr>
            <w:tcW w:w="1574" w:type="dxa"/>
          </w:tcPr>
          <w:p w14:paraId="01D34902" w14:textId="51B9AB50" w:rsidR="00C0343C" w:rsidRDefault="00C0343C" w:rsidP="2695FD04">
            <w:pPr>
              <w:cnfStyle w:val="000000000000" w:firstRow="0" w:lastRow="0" w:firstColumn="0" w:lastColumn="0" w:oddVBand="0" w:evenVBand="0" w:oddHBand="0" w:evenHBand="0" w:firstRowFirstColumn="0" w:firstRowLastColumn="0" w:lastRowFirstColumn="0" w:lastRowLastColumn="0"/>
            </w:pPr>
            <w:r w:rsidRPr="2695FD04">
              <w:t>X</w:t>
            </w:r>
          </w:p>
        </w:tc>
        <w:tc>
          <w:tcPr>
            <w:tcW w:w="1225" w:type="dxa"/>
          </w:tcPr>
          <w:p w14:paraId="5264BF68" w14:textId="4670EDAA" w:rsidR="00C0343C" w:rsidRPr="2695FD04" w:rsidRDefault="00C0343C" w:rsidP="2695FD04">
            <w:pPr>
              <w:cnfStyle w:val="000000000000" w:firstRow="0" w:lastRow="0" w:firstColumn="0" w:lastColumn="0" w:oddVBand="0" w:evenVBand="0" w:oddHBand="0" w:evenHBand="0" w:firstRowFirstColumn="0" w:firstRowLastColumn="0" w:lastRowFirstColumn="0" w:lastRowLastColumn="0"/>
            </w:pPr>
            <w:r>
              <w:t>X</w:t>
            </w:r>
          </w:p>
        </w:tc>
      </w:tr>
      <w:tr w:rsidR="00C0343C" w14:paraId="17E406B3" w14:textId="7E0FC7C1" w:rsidTr="00C0343C">
        <w:tc>
          <w:tcPr>
            <w:cnfStyle w:val="001000000000" w:firstRow="0" w:lastRow="0" w:firstColumn="1" w:lastColumn="0" w:oddVBand="0" w:evenVBand="0" w:oddHBand="0" w:evenHBand="0" w:firstRowFirstColumn="0" w:firstRowLastColumn="0" w:lastRowFirstColumn="0" w:lastRowLastColumn="0"/>
            <w:tcW w:w="3611" w:type="dxa"/>
          </w:tcPr>
          <w:p w14:paraId="14887D6B" w14:textId="70E338DB" w:rsidR="00C0343C" w:rsidRDefault="00C0343C" w:rsidP="63AFE0B6">
            <w:r w:rsidRPr="70E338DB">
              <w:t>legacy SOAP support</w:t>
            </w:r>
          </w:p>
        </w:tc>
        <w:tc>
          <w:tcPr>
            <w:tcW w:w="2940" w:type="dxa"/>
          </w:tcPr>
          <w:p w14:paraId="1BA2F0CF" w14:textId="361414F9" w:rsidR="00C0343C" w:rsidRDefault="00C0343C" w:rsidP="63AFE0B6">
            <w:pPr>
              <w:cnfStyle w:val="000000000000" w:firstRow="0" w:lastRow="0" w:firstColumn="0" w:lastColumn="0" w:oddVBand="0" w:evenVBand="0" w:oddHBand="0" w:evenHBand="0" w:firstRowFirstColumn="0" w:firstRowLastColumn="0" w:lastRowFirstColumn="0" w:lastRowLastColumn="0"/>
            </w:pPr>
          </w:p>
        </w:tc>
        <w:tc>
          <w:tcPr>
            <w:tcW w:w="1574" w:type="dxa"/>
          </w:tcPr>
          <w:p w14:paraId="238F6A31" w14:textId="726C5679" w:rsidR="00C0343C" w:rsidRDefault="00C0343C" w:rsidP="63AFE0B6">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3E6F2230" w14:textId="5C51C6CC" w:rsidR="00C0343C" w:rsidRPr="726C5679" w:rsidRDefault="0050509D" w:rsidP="63AFE0B6">
            <w:pPr>
              <w:cnfStyle w:val="000000000000" w:firstRow="0" w:lastRow="0" w:firstColumn="0" w:lastColumn="0" w:oddVBand="0" w:evenVBand="0" w:oddHBand="0" w:evenHBand="0" w:firstRowFirstColumn="0" w:firstRowLastColumn="0" w:lastRowFirstColumn="0" w:lastRowLastColumn="0"/>
            </w:pPr>
            <w:r>
              <w:t>X</w:t>
            </w:r>
          </w:p>
        </w:tc>
      </w:tr>
      <w:tr w:rsidR="00C0343C" w14:paraId="5457A07E" w14:textId="487F54A4" w:rsidTr="00C0343C">
        <w:tc>
          <w:tcPr>
            <w:cnfStyle w:val="001000000000" w:firstRow="0" w:lastRow="0" w:firstColumn="1" w:lastColumn="0" w:oddVBand="0" w:evenVBand="0" w:oddHBand="0" w:evenHBand="0" w:firstRowFirstColumn="0" w:firstRowLastColumn="0" w:lastRowFirstColumn="0" w:lastRowLastColumn="0"/>
            <w:tcW w:w="3611" w:type="dxa"/>
          </w:tcPr>
          <w:p w14:paraId="408BFF51" w14:textId="2D4252E5" w:rsidR="00C0343C" w:rsidRDefault="00C0343C" w:rsidP="2D4252E5">
            <w:r w:rsidRPr="2D4252E5">
              <w:rPr>
                <w:rFonts w:ascii="Calibri" w:eastAsia="Calibri" w:hAnsi="Calibri" w:cs="Calibri"/>
              </w:rPr>
              <w:t>How to handle non-resource APIs using REST</w:t>
            </w:r>
          </w:p>
        </w:tc>
        <w:tc>
          <w:tcPr>
            <w:tcW w:w="2940" w:type="dxa"/>
          </w:tcPr>
          <w:p w14:paraId="5F58E3CB" w14:textId="4DE2A46D" w:rsidR="00C0343C" w:rsidRDefault="00C0343C" w:rsidP="70E338DB">
            <w:pPr>
              <w:cnfStyle w:val="000000000000" w:firstRow="0" w:lastRow="0" w:firstColumn="0" w:lastColumn="0" w:oddVBand="0" w:evenVBand="0" w:oddHBand="0" w:evenHBand="0" w:firstRowFirstColumn="0" w:firstRowLastColumn="0" w:lastRowFirstColumn="0" w:lastRowLastColumn="0"/>
            </w:pPr>
            <w:r w:rsidRPr="4DE2A46D">
              <w:rPr>
                <w:rFonts w:ascii="Calibri" w:eastAsia="Calibri" w:hAnsi="Calibri" w:cs="Calibri"/>
              </w:rPr>
              <w:t>TasksWorkflowController</w:t>
            </w:r>
          </w:p>
        </w:tc>
        <w:tc>
          <w:tcPr>
            <w:tcW w:w="1574" w:type="dxa"/>
          </w:tcPr>
          <w:p w14:paraId="569A00C1" w14:textId="401C3BD3" w:rsidR="00C0343C" w:rsidRDefault="00C0343C" w:rsidP="70E338DB">
            <w:pPr>
              <w:cnfStyle w:val="000000000000" w:firstRow="0" w:lastRow="0" w:firstColumn="0" w:lastColumn="0" w:oddVBand="0" w:evenVBand="0" w:oddHBand="0" w:evenHBand="0" w:firstRowFirstColumn="0" w:firstRowLastColumn="0" w:lastRowFirstColumn="0" w:lastRowLastColumn="0"/>
            </w:pPr>
            <w:r w:rsidRPr="726C5679">
              <w:t>X</w:t>
            </w:r>
          </w:p>
        </w:tc>
        <w:tc>
          <w:tcPr>
            <w:tcW w:w="1225" w:type="dxa"/>
          </w:tcPr>
          <w:p w14:paraId="57DF032D" w14:textId="503DA76A" w:rsidR="00C0343C" w:rsidRPr="726C5679" w:rsidRDefault="00DA773C"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1AD33DE0" w14:textId="2189A8E5" w:rsidTr="00C0343C">
        <w:tc>
          <w:tcPr>
            <w:cnfStyle w:val="001000000000" w:firstRow="0" w:lastRow="0" w:firstColumn="1" w:lastColumn="0" w:oddVBand="0" w:evenVBand="0" w:oddHBand="0" w:evenHBand="0" w:firstRowFirstColumn="0" w:firstRowLastColumn="0" w:lastRowFirstColumn="0" w:lastRowLastColumn="0"/>
            <w:tcW w:w="3611" w:type="dxa"/>
          </w:tcPr>
          <w:p w14:paraId="0B23C19E" w14:textId="7E8982A1" w:rsidR="00C0343C" w:rsidRDefault="00C0343C" w:rsidP="6D49D052">
            <w:r w:rsidRPr="6D49D052">
              <w:rPr>
                <w:rFonts w:ascii="Calibri" w:eastAsia="Calibri" w:hAnsi="Calibri" w:cs="Calibri"/>
              </w:rPr>
              <w:t>How to best expose relationships between resources</w:t>
            </w:r>
          </w:p>
        </w:tc>
        <w:tc>
          <w:tcPr>
            <w:tcW w:w="2940" w:type="dxa"/>
          </w:tcPr>
          <w:p w14:paraId="72BC00CB" w14:textId="7C9253FA" w:rsidR="00C0343C" w:rsidRDefault="00C0343C" w:rsidP="00E52E53">
            <w:pPr>
              <w:pStyle w:val="ListParagraph"/>
              <w:ind w:left="0"/>
              <w:cnfStyle w:val="000000000000" w:firstRow="0" w:lastRow="0" w:firstColumn="0" w:lastColumn="0" w:oddVBand="0" w:evenVBand="0" w:oddHBand="0" w:evenHBand="0" w:firstRowFirstColumn="0" w:firstRowLastColumn="0" w:lastRowFirstColumn="0" w:lastRowLastColumn="0"/>
            </w:pPr>
          </w:p>
        </w:tc>
        <w:tc>
          <w:tcPr>
            <w:tcW w:w="1574" w:type="dxa"/>
          </w:tcPr>
          <w:p w14:paraId="5B63C23F" w14:textId="502CBBDB" w:rsidR="00C0343C" w:rsidRDefault="00C0343C" w:rsidP="70E338DB">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92120F9" w14:textId="4FA97B60" w:rsidR="00C0343C" w:rsidRDefault="000918CD" w:rsidP="70E338DB">
            <w:pPr>
              <w:cnfStyle w:val="000000000000" w:firstRow="0" w:lastRow="0" w:firstColumn="0" w:lastColumn="0" w:oddVBand="0" w:evenVBand="0" w:oddHBand="0" w:evenHBand="0" w:firstRowFirstColumn="0" w:firstRowLastColumn="0" w:lastRowFirstColumn="0" w:lastRowLastColumn="0"/>
            </w:pPr>
            <w:r>
              <w:t>X</w:t>
            </w:r>
          </w:p>
        </w:tc>
      </w:tr>
      <w:tr w:rsidR="00C0343C" w14:paraId="0BBB929F" w14:textId="46FACABF" w:rsidTr="00C0343C">
        <w:tc>
          <w:tcPr>
            <w:cnfStyle w:val="001000000000" w:firstRow="0" w:lastRow="0" w:firstColumn="1" w:lastColumn="0" w:oddVBand="0" w:evenVBand="0" w:oddHBand="0" w:evenHBand="0" w:firstRowFirstColumn="0" w:firstRowLastColumn="0" w:lastRowFirstColumn="0" w:lastRowLastColumn="0"/>
            <w:tcW w:w="3611" w:type="dxa"/>
          </w:tcPr>
          <w:p w14:paraId="4C1CBFC4" w14:textId="053EC736" w:rsidR="00C0343C" w:rsidRDefault="00C0343C" w:rsidP="7D0797A3">
            <w:r w:rsidRPr="053EC736">
              <w:t>entities vs web models</w:t>
            </w:r>
          </w:p>
        </w:tc>
        <w:tc>
          <w:tcPr>
            <w:tcW w:w="2940" w:type="dxa"/>
          </w:tcPr>
          <w:p w14:paraId="5151D394" w14:textId="024F3E5A" w:rsidR="00C0343C" w:rsidRDefault="00C0343C" w:rsidP="7D0797A3">
            <w:pPr>
              <w:cnfStyle w:val="000000000000" w:firstRow="0" w:lastRow="0" w:firstColumn="0" w:lastColumn="0" w:oddVBand="0" w:evenVBand="0" w:oddHBand="0" w:evenHBand="0" w:firstRowFirstColumn="0" w:firstRowLastColumn="0" w:lastRowFirstColumn="0" w:lastRowLastColumn="0"/>
            </w:pPr>
          </w:p>
        </w:tc>
        <w:tc>
          <w:tcPr>
            <w:tcW w:w="1574" w:type="dxa"/>
          </w:tcPr>
          <w:p w14:paraId="733200B5" w14:textId="5E5AA2A7" w:rsidR="00C0343C" w:rsidRDefault="00C0343C" w:rsidP="7D0797A3">
            <w:pPr>
              <w:cnfStyle w:val="000000000000" w:firstRow="0" w:lastRow="0" w:firstColumn="0" w:lastColumn="0" w:oddVBand="0" w:evenVBand="0" w:oddHBand="0" w:evenHBand="0" w:firstRowFirstColumn="0" w:firstRowLastColumn="0" w:lastRowFirstColumn="0" w:lastRowLastColumn="0"/>
            </w:pPr>
            <w:r w:rsidRPr="596C04BB">
              <w:t>X</w:t>
            </w:r>
          </w:p>
        </w:tc>
        <w:tc>
          <w:tcPr>
            <w:tcW w:w="1225" w:type="dxa"/>
          </w:tcPr>
          <w:p w14:paraId="1E40D682" w14:textId="755A7D9A" w:rsidR="00C0343C" w:rsidRPr="596C04BB" w:rsidRDefault="00C0343C" w:rsidP="7D0797A3">
            <w:pPr>
              <w:cnfStyle w:val="000000000000" w:firstRow="0" w:lastRow="0" w:firstColumn="0" w:lastColumn="0" w:oddVBand="0" w:evenVBand="0" w:oddHBand="0" w:evenHBand="0" w:firstRowFirstColumn="0" w:firstRowLastColumn="0" w:lastRowFirstColumn="0" w:lastRowLastColumn="0"/>
            </w:pPr>
            <w:r>
              <w:t>X</w:t>
            </w:r>
          </w:p>
        </w:tc>
      </w:tr>
      <w:tr w:rsidR="00C0343C" w14:paraId="789721F3" w14:textId="3871F9E4" w:rsidTr="00C0343C">
        <w:tc>
          <w:tcPr>
            <w:cnfStyle w:val="001000000000" w:firstRow="0" w:lastRow="0" w:firstColumn="1" w:lastColumn="0" w:oddVBand="0" w:evenVBand="0" w:oddHBand="0" w:evenHBand="0" w:firstRowFirstColumn="0" w:firstRowLastColumn="0" w:lastRowFirstColumn="0" w:lastRowLastColumn="0"/>
            <w:tcW w:w="3611" w:type="dxa"/>
          </w:tcPr>
          <w:p w14:paraId="71972B20" w14:textId="30C9B6ED" w:rsidR="00C0343C" w:rsidRDefault="00C0343C" w:rsidP="30C9B6ED">
            <w:r w:rsidRPr="30C9B6ED">
              <w:t>IHttpActionResult</w:t>
            </w:r>
          </w:p>
        </w:tc>
        <w:tc>
          <w:tcPr>
            <w:tcW w:w="2940" w:type="dxa"/>
          </w:tcPr>
          <w:p w14:paraId="614CE629" w14:textId="3517BA25" w:rsidR="00C0343C" w:rsidRDefault="00C0343C" w:rsidP="30C9B6ED">
            <w:pPr>
              <w:cnfStyle w:val="000000000000" w:firstRow="0" w:lastRow="0" w:firstColumn="0" w:lastColumn="0" w:oddVBand="0" w:evenVBand="0" w:oddHBand="0" w:evenHBand="0" w:firstRowFirstColumn="0" w:firstRowLastColumn="0" w:lastRowFirstColumn="0" w:lastRowLastColumn="0"/>
            </w:pPr>
          </w:p>
        </w:tc>
        <w:tc>
          <w:tcPr>
            <w:tcW w:w="1574" w:type="dxa"/>
          </w:tcPr>
          <w:p w14:paraId="54FBE2E9" w14:textId="42572C70" w:rsidR="00C0343C" w:rsidRDefault="00C0343C" w:rsidP="30C9B6ED">
            <w:pPr>
              <w:cnfStyle w:val="000000000000" w:firstRow="0" w:lastRow="0" w:firstColumn="0" w:lastColumn="0" w:oddVBand="0" w:evenVBand="0" w:oddHBand="0" w:evenHBand="0" w:firstRowFirstColumn="0" w:firstRowLastColumn="0" w:lastRowFirstColumn="0" w:lastRowLastColumn="0"/>
            </w:pPr>
            <w:r w:rsidRPr="42572C70">
              <w:t>X</w:t>
            </w:r>
          </w:p>
        </w:tc>
        <w:tc>
          <w:tcPr>
            <w:tcW w:w="1225" w:type="dxa"/>
          </w:tcPr>
          <w:p w14:paraId="078C704E" w14:textId="05E2DD7F" w:rsidR="00C0343C" w:rsidRPr="42572C70" w:rsidRDefault="00B20CB5" w:rsidP="30C9B6ED">
            <w:pPr>
              <w:cnfStyle w:val="000000000000" w:firstRow="0" w:lastRow="0" w:firstColumn="0" w:lastColumn="0" w:oddVBand="0" w:evenVBand="0" w:oddHBand="0" w:evenHBand="0" w:firstRowFirstColumn="0" w:firstRowLastColumn="0" w:lastRowFirstColumn="0" w:lastRowLastColumn="0"/>
            </w:pPr>
            <w:r>
              <w:t>X</w:t>
            </w:r>
          </w:p>
        </w:tc>
      </w:tr>
      <w:tr w:rsidR="00C0343C" w14:paraId="22DEA1FA" w14:textId="31BD16F6" w:rsidTr="00C0343C">
        <w:tc>
          <w:tcPr>
            <w:cnfStyle w:val="001000000000" w:firstRow="0" w:lastRow="0" w:firstColumn="1" w:lastColumn="0" w:oddVBand="0" w:evenVBand="0" w:oddHBand="0" w:evenHBand="0" w:firstRowFirstColumn="0" w:firstRowLastColumn="0" w:lastRowFirstColumn="0" w:lastRowLastColumn="0"/>
            <w:tcW w:w="3611" w:type="dxa"/>
          </w:tcPr>
          <w:p w14:paraId="5E3786A7" w14:textId="79B83CDF" w:rsidR="00C0343C" w:rsidRDefault="00C0343C" w:rsidP="79B83CDF">
            <w:r w:rsidRPr="79B83CDF">
              <w:t>async filter</w:t>
            </w:r>
          </w:p>
        </w:tc>
        <w:tc>
          <w:tcPr>
            <w:tcW w:w="2940" w:type="dxa"/>
          </w:tcPr>
          <w:p w14:paraId="4AFCE273" w14:textId="74BCBDB0" w:rsidR="00C0343C" w:rsidRDefault="00C0343C" w:rsidP="00607963">
            <w:pPr>
              <w:cnfStyle w:val="000000000000" w:firstRow="0" w:lastRow="0" w:firstColumn="0" w:lastColumn="0" w:oddVBand="0" w:evenVBand="0" w:oddHBand="0" w:evenHBand="0" w:firstRowFirstColumn="0" w:firstRowLastColumn="0" w:lastRowFirstColumn="0" w:lastRowLastColumn="0"/>
            </w:pPr>
            <w:r w:rsidRPr="1F6FB49F">
              <w:rPr>
                <w:rFonts w:ascii="Calibri" w:eastAsia="Calibri" w:hAnsi="Calibri" w:cs="Calibri"/>
              </w:rPr>
              <w:t>Audits task re-activation.</w:t>
            </w:r>
          </w:p>
        </w:tc>
        <w:tc>
          <w:tcPr>
            <w:tcW w:w="1574" w:type="dxa"/>
          </w:tcPr>
          <w:p w14:paraId="07175F02" w14:textId="3AAE1F07" w:rsidR="00C0343C" w:rsidRDefault="00C0343C" w:rsidP="79B83CDF">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E269ECE" w14:textId="6626EF39" w:rsidR="00C0343C" w:rsidRDefault="00DA773C" w:rsidP="79B83CDF">
            <w:pPr>
              <w:cnfStyle w:val="000000000000" w:firstRow="0" w:lastRow="0" w:firstColumn="0" w:lastColumn="0" w:oddVBand="0" w:evenVBand="0" w:oddHBand="0" w:evenHBand="0" w:firstRowFirstColumn="0" w:firstRowLastColumn="0" w:lastRowFirstColumn="0" w:lastRowLastColumn="0"/>
            </w:pPr>
            <w:r>
              <w:t>X</w:t>
            </w:r>
          </w:p>
        </w:tc>
      </w:tr>
      <w:tr w:rsidR="00C0343C" w14:paraId="009A7FD2" w14:textId="6AA70A98" w:rsidTr="00C0343C">
        <w:tc>
          <w:tcPr>
            <w:cnfStyle w:val="001000000000" w:firstRow="0" w:lastRow="0" w:firstColumn="1" w:lastColumn="0" w:oddVBand="0" w:evenVBand="0" w:oddHBand="0" w:evenHBand="0" w:firstRowFirstColumn="0" w:firstRowLastColumn="0" w:lastRowFirstColumn="0" w:lastRowLastColumn="0"/>
            <w:tcW w:w="3611" w:type="dxa"/>
          </w:tcPr>
          <w:p w14:paraId="5491E2E1" w14:textId="4F74E48C" w:rsidR="00C0343C" w:rsidRDefault="00C0343C" w:rsidP="4F74E48C">
            <w:r>
              <w:t>input validation</w:t>
            </w:r>
          </w:p>
        </w:tc>
        <w:tc>
          <w:tcPr>
            <w:tcW w:w="2940" w:type="dxa"/>
          </w:tcPr>
          <w:p w14:paraId="29869EB2" w14:textId="77777777" w:rsidR="008F3B6A" w:rsidRDefault="008F3B6A" w:rsidP="4F74E48C">
            <w:pPr>
              <w:cnfStyle w:val="000000000000" w:firstRow="0" w:lastRow="0" w:firstColumn="0" w:lastColumn="0" w:oddVBand="0" w:evenVBand="0" w:oddHBand="0" w:evenHBand="0" w:firstRowFirstColumn="0" w:firstRowLastColumn="0" w:lastRowFirstColumn="0" w:lastRowLastColumn="0"/>
            </w:pPr>
          </w:p>
          <w:p w14:paraId="5AC5D41C" w14:textId="44D401D6" w:rsidR="008F3B6A" w:rsidRDefault="008F3B6A" w:rsidP="4F74E48C">
            <w:pPr>
              <w:cnfStyle w:val="000000000000" w:firstRow="0" w:lastRow="0" w:firstColumn="0" w:lastColumn="0" w:oddVBand="0" w:evenVBand="0" w:oddHBand="0" w:evenHBand="0" w:firstRowFirstColumn="0" w:firstRowLastColumn="0" w:lastRowFirstColumn="0" w:lastRowLastColumn="0"/>
            </w:pPr>
          </w:p>
        </w:tc>
        <w:tc>
          <w:tcPr>
            <w:tcW w:w="1574" w:type="dxa"/>
          </w:tcPr>
          <w:p w14:paraId="645FF376" w14:textId="19125746" w:rsidR="00C0343C" w:rsidRDefault="00C0343C" w:rsidP="4F74E48C">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4E472E" w14:textId="2116F5EE" w:rsidR="00C0343C" w:rsidRDefault="00DC28F0" w:rsidP="00BE72AC">
            <w:pPr>
              <w:cnfStyle w:val="000000000000" w:firstRow="0" w:lastRow="0" w:firstColumn="0" w:lastColumn="0" w:oddVBand="0" w:evenVBand="0" w:oddHBand="0" w:evenHBand="0" w:firstRowFirstColumn="0" w:firstRowLastColumn="0" w:lastRowFirstColumn="0" w:lastRowLastColumn="0"/>
            </w:pPr>
            <w:r>
              <w:t>X</w:t>
            </w:r>
          </w:p>
        </w:tc>
      </w:tr>
      <w:tr w:rsidR="00C0343C" w14:paraId="2AB8E136" w14:textId="470D8102" w:rsidTr="00C0343C">
        <w:tc>
          <w:tcPr>
            <w:cnfStyle w:val="001000000000" w:firstRow="0" w:lastRow="0" w:firstColumn="1" w:lastColumn="0" w:oddVBand="0" w:evenVBand="0" w:oddHBand="0" w:evenHBand="0" w:firstRowFirstColumn="0" w:firstRowLastColumn="0" w:lastRowFirstColumn="0" w:lastRowLastColumn="0"/>
            <w:tcW w:w="3611" w:type="dxa"/>
          </w:tcPr>
          <w:p w14:paraId="0B27A6C5" w14:textId="630748F4" w:rsidR="00C0343C" w:rsidRDefault="00C0343C" w:rsidP="580C9538">
            <w:r w:rsidRPr="580C9538">
              <w:t>attribute-based routing</w:t>
            </w:r>
          </w:p>
        </w:tc>
        <w:tc>
          <w:tcPr>
            <w:tcW w:w="2940" w:type="dxa"/>
          </w:tcPr>
          <w:p w14:paraId="0679F365" w14:textId="243D2816" w:rsidR="00C0343C" w:rsidRDefault="00C0343C" w:rsidP="580C9538">
            <w:pPr>
              <w:cnfStyle w:val="000000000000" w:firstRow="0" w:lastRow="0" w:firstColumn="0" w:lastColumn="0" w:oddVBand="0" w:evenVBand="0" w:oddHBand="0" w:evenHBand="0" w:firstRowFirstColumn="0" w:firstRowLastColumn="0" w:lastRowFirstColumn="0" w:lastRowLastColumn="0"/>
            </w:pPr>
            <w:r w:rsidRPr="243D2816">
              <w:rPr>
                <w:rFonts w:ascii="Calibri" w:eastAsia="Calibri" w:hAnsi="Calibri" w:cs="Calibri"/>
              </w:rPr>
              <w:t>Including prefixes, constraints, and coexistence with global, convention-based routing</w:t>
            </w:r>
          </w:p>
        </w:tc>
        <w:tc>
          <w:tcPr>
            <w:tcW w:w="1574" w:type="dxa"/>
          </w:tcPr>
          <w:p w14:paraId="77B7586D" w14:textId="1129F2C7" w:rsidR="00C0343C" w:rsidRDefault="00C0343C" w:rsidP="580C9538">
            <w:pPr>
              <w:cnfStyle w:val="000000000000" w:firstRow="0" w:lastRow="0" w:firstColumn="0" w:lastColumn="0" w:oddVBand="0" w:evenVBand="0" w:oddHBand="0" w:evenHBand="0" w:firstRowFirstColumn="0" w:firstRowLastColumn="0" w:lastRowFirstColumn="0" w:lastRowLastColumn="0"/>
            </w:pPr>
            <w:r w:rsidRPr="5DABBD7F">
              <w:t>X</w:t>
            </w:r>
          </w:p>
        </w:tc>
        <w:tc>
          <w:tcPr>
            <w:tcW w:w="1225" w:type="dxa"/>
          </w:tcPr>
          <w:p w14:paraId="6C1B06A3" w14:textId="2B917DE6" w:rsidR="00C0343C" w:rsidRPr="5DABBD7F" w:rsidRDefault="00C0343C" w:rsidP="580C9538">
            <w:pPr>
              <w:cnfStyle w:val="000000000000" w:firstRow="0" w:lastRow="0" w:firstColumn="0" w:lastColumn="0" w:oddVBand="0" w:evenVBand="0" w:oddHBand="0" w:evenHBand="0" w:firstRowFirstColumn="0" w:firstRowLastColumn="0" w:lastRowFirstColumn="0" w:lastRowLastColumn="0"/>
            </w:pPr>
            <w:r>
              <w:t>X</w:t>
            </w:r>
          </w:p>
        </w:tc>
      </w:tr>
      <w:tr w:rsidR="00C0343C" w14:paraId="4362ADAE" w14:textId="63DA7E0B" w:rsidTr="00C0343C">
        <w:tc>
          <w:tcPr>
            <w:cnfStyle w:val="001000000000" w:firstRow="0" w:lastRow="0" w:firstColumn="1" w:lastColumn="0" w:oddVBand="0" w:evenVBand="0" w:oddHBand="0" w:evenHBand="0" w:firstRowFirstColumn="0" w:firstRowLastColumn="0" w:lastRowFirstColumn="0" w:lastRowLastColumn="0"/>
            <w:tcW w:w="3611" w:type="dxa"/>
          </w:tcPr>
          <w:p w14:paraId="13DAEA86" w14:textId="2AD96B39" w:rsidR="00C0343C" w:rsidRDefault="00C0343C" w:rsidP="2AD96B39">
            <w:r w:rsidRPr="2AD96B39">
              <w:t>content negotiation</w:t>
            </w:r>
          </w:p>
        </w:tc>
        <w:tc>
          <w:tcPr>
            <w:tcW w:w="2940" w:type="dxa"/>
          </w:tcPr>
          <w:p w14:paraId="5EB22C56" w14:textId="150C86F5" w:rsidR="00C0343C" w:rsidRDefault="00C0343C" w:rsidP="2AD96B39">
            <w:pPr>
              <w:cnfStyle w:val="000000000000" w:firstRow="0" w:lastRow="0" w:firstColumn="0" w:lastColumn="0" w:oddVBand="0" w:evenVBand="0" w:oddHBand="0" w:evenHBand="0" w:firstRowFirstColumn="0" w:firstRowLastColumn="0" w:lastRowFirstColumn="0" w:lastRowLastColumn="0"/>
            </w:pPr>
          </w:p>
        </w:tc>
        <w:tc>
          <w:tcPr>
            <w:tcW w:w="1574" w:type="dxa"/>
          </w:tcPr>
          <w:p w14:paraId="1321EF59" w14:textId="70D77766" w:rsidR="00C0343C" w:rsidRDefault="00C0343C" w:rsidP="2AD96B3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50225C50" w14:textId="0EFCECB3" w:rsidR="00C0343C" w:rsidRDefault="00EA637B" w:rsidP="00607963">
            <w:pPr>
              <w:cnfStyle w:val="000000000000" w:firstRow="0" w:lastRow="0" w:firstColumn="0" w:lastColumn="0" w:oddVBand="0" w:evenVBand="0" w:oddHBand="0" w:evenHBand="0" w:firstRowFirstColumn="0" w:firstRowLastColumn="0" w:lastRowFirstColumn="0" w:lastRowLastColumn="0"/>
            </w:pPr>
            <w:r>
              <w:t>X</w:t>
            </w:r>
          </w:p>
        </w:tc>
      </w:tr>
      <w:tr w:rsidR="00C0343C" w14:paraId="1235FFBB" w14:textId="513C4D9E" w:rsidTr="00C0343C">
        <w:tc>
          <w:tcPr>
            <w:cnfStyle w:val="001000000000" w:firstRow="0" w:lastRow="0" w:firstColumn="1" w:lastColumn="0" w:oddVBand="0" w:evenVBand="0" w:oddHBand="0" w:evenHBand="0" w:firstRowFirstColumn="0" w:firstRowLastColumn="0" w:lastRowFirstColumn="0" w:lastRowLastColumn="0"/>
            <w:tcW w:w="3611" w:type="dxa"/>
          </w:tcPr>
          <w:p w14:paraId="6B6FC126" w14:textId="6C7A3EA5" w:rsidR="00C0343C" w:rsidRDefault="00C0343C" w:rsidP="568188F9">
            <w:r w:rsidRPr="45511FC8">
              <w:t>CORS</w:t>
            </w:r>
          </w:p>
        </w:tc>
        <w:tc>
          <w:tcPr>
            <w:tcW w:w="2940" w:type="dxa"/>
          </w:tcPr>
          <w:p w14:paraId="296950F8" w14:textId="42CECB3C" w:rsidR="00C0343C" w:rsidRDefault="00C0343C" w:rsidP="1D0E9177">
            <w:pPr>
              <w:cnfStyle w:val="000000000000" w:firstRow="0" w:lastRow="0" w:firstColumn="0" w:lastColumn="0" w:oddVBand="0" w:evenVBand="0" w:oddHBand="0" w:evenHBand="0" w:firstRowFirstColumn="0" w:firstRowLastColumn="0" w:lastRowFirstColumn="0" w:lastRowLastColumn="0"/>
            </w:pPr>
            <w:r w:rsidRPr="42CECB3C">
              <w:rPr>
                <w:rFonts w:ascii="Calibri" w:eastAsia="Calibri" w:hAnsi="Calibri" w:cs="Calibri"/>
              </w:rPr>
              <w:t>cors vs jsonp (jsonp is hacky). enablecors/disablecors attributes</w:t>
            </w:r>
          </w:p>
        </w:tc>
        <w:tc>
          <w:tcPr>
            <w:tcW w:w="1574" w:type="dxa"/>
          </w:tcPr>
          <w:p w14:paraId="0F459B73" w14:textId="340FE8E9" w:rsidR="00C0343C" w:rsidRDefault="007F77DA" w:rsidP="568188F9">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17A7719" w14:textId="63B3265D" w:rsidR="00C0343C" w:rsidRDefault="00510392" w:rsidP="568188F9">
            <w:pPr>
              <w:cnfStyle w:val="000000000000" w:firstRow="0" w:lastRow="0" w:firstColumn="0" w:lastColumn="0" w:oddVBand="0" w:evenVBand="0" w:oddHBand="0" w:evenHBand="0" w:firstRowFirstColumn="0" w:firstRowLastColumn="0" w:lastRowFirstColumn="0" w:lastRowLastColumn="0"/>
            </w:pPr>
            <w:r>
              <w:t>X</w:t>
            </w:r>
          </w:p>
        </w:tc>
      </w:tr>
      <w:tr w:rsidR="001D0410" w14:paraId="2EA32C69" w14:textId="2237C59D" w:rsidTr="00C0343C">
        <w:tc>
          <w:tcPr>
            <w:cnfStyle w:val="001000000000" w:firstRow="0" w:lastRow="0" w:firstColumn="1" w:lastColumn="0" w:oddVBand="0" w:evenVBand="0" w:oddHBand="0" w:evenHBand="0" w:firstRowFirstColumn="0" w:firstRowLastColumn="0" w:lastRowFirstColumn="0" w:lastRowLastColumn="0"/>
            <w:tcW w:w="3611" w:type="dxa"/>
          </w:tcPr>
          <w:p w14:paraId="372F83BC" w14:textId="14F21D7E" w:rsidR="001D0410" w:rsidRPr="00C43086" w:rsidRDefault="001D0410" w:rsidP="001D0410">
            <w:pPr>
              <w:rPr>
                <w:strike/>
              </w:rPr>
            </w:pPr>
            <w:r w:rsidRPr="00C43086">
              <w:rPr>
                <w:strike/>
              </w:rPr>
              <w:t>ASP.NET Identity</w:t>
            </w:r>
          </w:p>
        </w:tc>
        <w:tc>
          <w:tcPr>
            <w:tcW w:w="2940" w:type="dxa"/>
          </w:tcPr>
          <w:p w14:paraId="4F89895F" w14:textId="3F3F0BED"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574" w:type="dxa"/>
          </w:tcPr>
          <w:p w14:paraId="4BDC0890" w14:textId="5206A417"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50A4CF1B" w14:textId="3E408062" w:rsidR="001D0410" w:rsidRPr="00C43086"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1D0410" w14:paraId="2D6EF565" w14:textId="5DAA2C0D" w:rsidTr="00C0343C">
        <w:tc>
          <w:tcPr>
            <w:cnfStyle w:val="001000000000" w:firstRow="0" w:lastRow="0" w:firstColumn="1" w:lastColumn="0" w:oddVBand="0" w:evenVBand="0" w:oddHBand="0" w:evenHBand="0" w:firstRowFirstColumn="0" w:firstRowLastColumn="0" w:lastRowFirstColumn="0" w:lastRowLastColumn="0"/>
            <w:tcW w:w="3611" w:type="dxa"/>
          </w:tcPr>
          <w:p w14:paraId="4D928C56" w14:textId="0163AC8D" w:rsidR="001D0410" w:rsidRDefault="001D0410" w:rsidP="001D0410">
            <w:r w:rsidRPr="0163AC8D">
              <w:t>Basic Auth</w:t>
            </w:r>
          </w:p>
        </w:tc>
        <w:tc>
          <w:tcPr>
            <w:tcW w:w="2940" w:type="dxa"/>
          </w:tcPr>
          <w:p w14:paraId="0FC1B7A2" w14:textId="503EB90F"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2BEB0339" w14:textId="23D9E13C" w:rsidR="001D0410" w:rsidRDefault="001D0410"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6468E87B" w14:textId="671C357B" w:rsidR="001D0410" w:rsidRDefault="00DA773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5EC17A53" w14:textId="27AB96E5" w:rsidTr="00C0343C">
        <w:tc>
          <w:tcPr>
            <w:cnfStyle w:val="001000000000" w:firstRow="0" w:lastRow="0" w:firstColumn="1" w:lastColumn="0" w:oddVBand="0" w:evenVBand="0" w:oddHBand="0" w:evenHBand="0" w:firstRowFirstColumn="0" w:firstRowLastColumn="0" w:lastRowFirstColumn="0" w:lastRowLastColumn="0"/>
            <w:tcW w:w="3611" w:type="dxa"/>
          </w:tcPr>
          <w:p w14:paraId="505DB238" w14:textId="09FDF8BC" w:rsidR="001D0410" w:rsidRDefault="001D0410" w:rsidP="001D0410">
            <w:r w:rsidRPr="0163AC8D">
              <w:t>Bearer Auth</w:t>
            </w:r>
          </w:p>
        </w:tc>
        <w:tc>
          <w:tcPr>
            <w:tcW w:w="2940" w:type="dxa"/>
          </w:tcPr>
          <w:p w14:paraId="13847F40" w14:textId="75420931" w:rsidR="001D0410" w:rsidRDefault="001D0410" w:rsidP="001D0410">
            <w:pPr>
              <w:cnfStyle w:val="000000000000" w:firstRow="0" w:lastRow="0" w:firstColumn="0" w:lastColumn="0" w:oddVBand="0" w:evenVBand="0" w:oddHBand="0" w:evenHBand="0" w:firstRowFirstColumn="0" w:firstRowLastColumn="0" w:lastRowFirstColumn="0" w:lastRowLastColumn="0"/>
            </w:pPr>
          </w:p>
        </w:tc>
        <w:tc>
          <w:tcPr>
            <w:tcW w:w="1574" w:type="dxa"/>
          </w:tcPr>
          <w:p w14:paraId="4FE30032" w14:textId="45203F1A"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7CC88B5B" w14:textId="04B4612B" w:rsidR="001D0410" w:rsidRDefault="001C6AFC" w:rsidP="001D0410">
            <w:pPr>
              <w:cnfStyle w:val="000000000000" w:firstRow="0" w:lastRow="0" w:firstColumn="0" w:lastColumn="0" w:oddVBand="0" w:evenVBand="0" w:oddHBand="0" w:evenHBand="0" w:firstRowFirstColumn="0" w:firstRowLastColumn="0" w:lastRowFirstColumn="0" w:lastRowLastColumn="0"/>
            </w:pPr>
            <w:r>
              <w:t>X</w:t>
            </w:r>
          </w:p>
        </w:tc>
      </w:tr>
      <w:tr w:rsidR="001D0410" w14:paraId="1D998E31" w14:textId="34971CCB" w:rsidTr="00C0343C">
        <w:tc>
          <w:tcPr>
            <w:cnfStyle w:val="001000000000" w:firstRow="0" w:lastRow="0" w:firstColumn="1" w:lastColumn="0" w:oddVBand="0" w:evenVBand="0" w:oddHBand="0" w:evenHBand="0" w:firstRowFirstColumn="0" w:firstRowLastColumn="0" w:lastRowFirstColumn="0" w:lastRowLastColumn="0"/>
            <w:tcW w:w="3611" w:type="dxa"/>
          </w:tcPr>
          <w:p w14:paraId="41035B6A" w14:textId="47F454D2" w:rsidR="001D0410" w:rsidRPr="001C6AFC" w:rsidRDefault="001D0410" w:rsidP="001D0410">
            <w:pPr>
              <w:rPr>
                <w:strike/>
              </w:rPr>
            </w:pPr>
            <w:r w:rsidRPr="001C6AFC">
              <w:rPr>
                <w:strike/>
              </w:rPr>
              <w:t>custom legacy auth</w:t>
            </w:r>
          </w:p>
        </w:tc>
        <w:tc>
          <w:tcPr>
            <w:tcW w:w="2940" w:type="dxa"/>
          </w:tcPr>
          <w:p w14:paraId="158E1D74" w14:textId="4099C95D"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r w:rsidRPr="001C6AFC">
              <w:rPr>
                <w:strike/>
              </w:rPr>
              <w:t>use route-specific handler</w:t>
            </w:r>
          </w:p>
        </w:tc>
        <w:tc>
          <w:tcPr>
            <w:tcW w:w="1574" w:type="dxa"/>
          </w:tcPr>
          <w:p w14:paraId="7375EB3D" w14:textId="53D2C190" w:rsidR="001D0410" w:rsidRPr="001C6AFC" w:rsidRDefault="001D0410" w:rsidP="001D0410">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24385F9B" w14:textId="225914A2" w:rsidR="001D0410" w:rsidRPr="001C6AFC" w:rsidRDefault="001D0410" w:rsidP="00623FBC">
            <w:pPr>
              <w:cnfStyle w:val="000000000000" w:firstRow="0" w:lastRow="0" w:firstColumn="0" w:lastColumn="0" w:oddVBand="0" w:evenVBand="0" w:oddHBand="0" w:evenHBand="0" w:firstRowFirstColumn="0" w:firstRowLastColumn="0" w:lastRowFirstColumn="0" w:lastRowLastColumn="0"/>
              <w:rPr>
                <w:strike/>
              </w:rPr>
            </w:pPr>
            <w:r w:rsidRPr="001C6AFC">
              <w:rPr>
                <w:strike/>
              </w:rPr>
              <w:t>TODO CH</w:t>
            </w:r>
            <w:r w:rsidR="00623FBC" w:rsidRPr="001C6AFC">
              <w:rPr>
                <w:strike/>
              </w:rPr>
              <w:t>8</w:t>
            </w:r>
          </w:p>
        </w:tc>
      </w:tr>
      <w:tr w:rsidR="00C43086" w14:paraId="77886249" w14:textId="21B87834" w:rsidTr="00C0343C">
        <w:tc>
          <w:tcPr>
            <w:cnfStyle w:val="001000000000" w:firstRow="0" w:lastRow="0" w:firstColumn="1" w:lastColumn="0" w:oddVBand="0" w:evenVBand="0" w:oddHBand="0" w:evenHBand="0" w:firstRowFirstColumn="0" w:firstRowLastColumn="0" w:lastRowFirstColumn="0" w:lastRowLastColumn="0"/>
            <w:tcW w:w="3611" w:type="dxa"/>
          </w:tcPr>
          <w:p w14:paraId="5A5F4017" w14:textId="377778CB" w:rsidR="00C43086" w:rsidRPr="00510392" w:rsidRDefault="00C43086" w:rsidP="00C43086">
            <w:pPr>
              <w:rPr>
                <w:strike/>
              </w:rPr>
            </w:pPr>
            <w:r w:rsidRPr="00510392">
              <w:rPr>
                <w:rFonts w:ascii="Calibri" w:eastAsia="Calibri" w:hAnsi="Calibri" w:cs="Calibri"/>
                <w:strike/>
              </w:rPr>
              <w:t>CSRF</w:t>
            </w:r>
          </w:p>
        </w:tc>
        <w:tc>
          <w:tcPr>
            <w:tcW w:w="2940" w:type="dxa"/>
          </w:tcPr>
          <w:p w14:paraId="5B492FA9" w14:textId="318465B8"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Are we going to include this in code examples? JAMIE!!!</w:t>
            </w:r>
          </w:p>
        </w:tc>
        <w:tc>
          <w:tcPr>
            <w:tcW w:w="1574" w:type="dxa"/>
          </w:tcPr>
          <w:p w14:paraId="2F578EB7" w14:textId="571C6A3B"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Jamie?</w:t>
            </w:r>
          </w:p>
        </w:tc>
        <w:tc>
          <w:tcPr>
            <w:tcW w:w="1225" w:type="dxa"/>
          </w:tcPr>
          <w:p w14:paraId="3CE833E3" w14:textId="791CB04F" w:rsidR="00C43086" w:rsidRPr="00510392"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510392">
              <w:rPr>
                <w:strike/>
              </w:rPr>
              <w:t>TODO CH9</w:t>
            </w:r>
          </w:p>
        </w:tc>
      </w:tr>
      <w:tr w:rsidR="00C43086" w14:paraId="65229670" w14:textId="77777777" w:rsidTr="00C0343C">
        <w:tc>
          <w:tcPr>
            <w:cnfStyle w:val="001000000000" w:firstRow="0" w:lastRow="0" w:firstColumn="1" w:lastColumn="0" w:oddVBand="0" w:evenVBand="0" w:oddHBand="0" w:evenHBand="0" w:firstRowFirstColumn="0" w:firstRowLastColumn="0" w:lastRowFirstColumn="0" w:lastRowLastColumn="0"/>
            <w:tcW w:w="3611" w:type="dxa"/>
          </w:tcPr>
          <w:p w14:paraId="7D86F5A3" w14:textId="17005058" w:rsidR="00C43086" w:rsidRPr="00C43086" w:rsidRDefault="00C43086" w:rsidP="00C43086">
            <w:pPr>
              <w:rPr>
                <w:rFonts w:ascii="Calibri" w:eastAsia="Calibri" w:hAnsi="Calibri" w:cs="Calibri"/>
                <w:strike/>
              </w:rPr>
            </w:pPr>
            <w:r w:rsidRPr="00C43086">
              <w:rPr>
                <w:rFonts w:ascii="Calibri" w:eastAsia="Calibri" w:hAnsi="Calibri" w:cs="Calibri"/>
                <w:strike/>
              </w:rPr>
              <w:t>OAuth</w:t>
            </w:r>
          </w:p>
        </w:tc>
        <w:tc>
          <w:tcPr>
            <w:tcW w:w="2940" w:type="dxa"/>
          </w:tcPr>
          <w:p w14:paraId="3D8A7264" w14:textId="0216F4E8"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574" w:type="dxa"/>
          </w:tcPr>
          <w:p w14:paraId="035329B1" w14:textId="4BC0E0CD"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Jamie?</w:t>
            </w:r>
          </w:p>
        </w:tc>
        <w:tc>
          <w:tcPr>
            <w:tcW w:w="1225" w:type="dxa"/>
          </w:tcPr>
          <w:p w14:paraId="28732A18" w14:textId="417D0425"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CH6? CH9?</w:t>
            </w:r>
          </w:p>
        </w:tc>
      </w:tr>
      <w:tr w:rsidR="00C43086" w14:paraId="3F2628B3" w14:textId="331B72DE" w:rsidTr="00C0343C">
        <w:tc>
          <w:tcPr>
            <w:cnfStyle w:val="001000000000" w:firstRow="0" w:lastRow="0" w:firstColumn="1" w:lastColumn="0" w:oddVBand="0" w:evenVBand="0" w:oddHBand="0" w:evenHBand="0" w:firstRowFirstColumn="0" w:firstRowLastColumn="0" w:lastRowFirstColumn="0" w:lastRowLastColumn="0"/>
            <w:tcW w:w="3611" w:type="dxa"/>
          </w:tcPr>
          <w:p w14:paraId="75D5673E" w14:textId="40C1DD4D" w:rsidR="00C43086" w:rsidRDefault="00C43086" w:rsidP="00C43086">
            <w:r w:rsidRPr="40C1DD4D">
              <w:t>authorization attribute</w:t>
            </w:r>
          </w:p>
        </w:tc>
        <w:tc>
          <w:tcPr>
            <w:tcW w:w="2940" w:type="dxa"/>
          </w:tcPr>
          <w:p w14:paraId="3504799E" w14:textId="7F37B143"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28EAAE26" w14:textId="46C7D281"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3F127B9A" w14:textId="6FDBCFAC"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3E3EA4D" w14:textId="431C8B54" w:rsidTr="00C0343C">
        <w:tc>
          <w:tcPr>
            <w:cnfStyle w:val="001000000000" w:firstRow="0" w:lastRow="0" w:firstColumn="1" w:lastColumn="0" w:oddVBand="0" w:evenVBand="0" w:oddHBand="0" w:evenHBand="0" w:firstRowFirstColumn="0" w:firstRowLastColumn="0" w:lastRowFirstColumn="0" w:lastRowLastColumn="0"/>
            <w:tcW w:w="3611" w:type="dxa"/>
          </w:tcPr>
          <w:p w14:paraId="0CD2FE27" w14:textId="289B6511" w:rsidR="00C43086" w:rsidRPr="00C43086" w:rsidRDefault="00C43086" w:rsidP="00C43086">
            <w:pPr>
              <w:rPr>
                <w:strike/>
              </w:rPr>
            </w:pPr>
            <w:r w:rsidRPr="00C43086">
              <w:rPr>
                <w:strike/>
              </w:rPr>
              <w:t>require ssl attribute</w:t>
            </w:r>
          </w:p>
        </w:tc>
        <w:tc>
          <w:tcPr>
            <w:tcW w:w="2940" w:type="dxa"/>
          </w:tcPr>
          <w:p w14:paraId="17D7023F" w14:textId="601AE1A4"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Optional!</w:t>
            </w:r>
          </w:p>
        </w:tc>
        <w:tc>
          <w:tcPr>
            <w:tcW w:w="1574" w:type="dxa"/>
          </w:tcPr>
          <w:p w14:paraId="1379AD6D" w14:textId="5DE0A9CA"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p>
        </w:tc>
        <w:tc>
          <w:tcPr>
            <w:tcW w:w="1225" w:type="dxa"/>
          </w:tcPr>
          <w:p w14:paraId="3919DAD3" w14:textId="3D7D122E" w:rsidR="00C43086" w:rsidRPr="00C43086" w:rsidRDefault="00C43086" w:rsidP="00C43086">
            <w:pPr>
              <w:cnfStyle w:val="000000000000" w:firstRow="0" w:lastRow="0" w:firstColumn="0" w:lastColumn="0" w:oddVBand="0" w:evenVBand="0" w:oddHBand="0" w:evenHBand="0" w:firstRowFirstColumn="0" w:firstRowLastColumn="0" w:lastRowFirstColumn="0" w:lastRowLastColumn="0"/>
              <w:rPr>
                <w:strike/>
              </w:rPr>
            </w:pPr>
            <w:r w:rsidRPr="00C43086">
              <w:rPr>
                <w:strike/>
              </w:rPr>
              <w:t>TODO CH6</w:t>
            </w:r>
          </w:p>
        </w:tc>
      </w:tr>
      <w:tr w:rsidR="00C43086" w14:paraId="3A4639FA" w14:textId="2FECAB2B" w:rsidTr="00C0343C">
        <w:tc>
          <w:tcPr>
            <w:cnfStyle w:val="001000000000" w:firstRow="0" w:lastRow="0" w:firstColumn="1" w:lastColumn="0" w:oddVBand="0" w:evenVBand="0" w:oddHBand="0" w:evenHBand="0" w:firstRowFirstColumn="0" w:firstRowLastColumn="0" w:lastRowFirstColumn="0" w:lastRowLastColumn="0"/>
            <w:tcW w:w="3611" w:type="dxa"/>
          </w:tcPr>
          <w:p w14:paraId="139B3546" w14:textId="0F49DE99" w:rsidR="00C43086" w:rsidRDefault="00C43086" w:rsidP="00C43086">
            <w:r>
              <w:t>Removing sensitive data from</w:t>
            </w:r>
            <w:r w:rsidRPr="0290A418">
              <w:t xml:space="preserve"> response message</w:t>
            </w:r>
          </w:p>
        </w:tc>
        <w:tc>
          <w:tcPr>
            <w:tcW w:w="2940" w:type="dxa"/>
          </w:tcPr>
          <w:p w14:paraId="51549B15" w14:textId="617B1556"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8406749" w14:textId="112EADA2"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256F5449" w14:textId="33FBC494" w:rsidR="00C43086"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0E94B1" w14:textId="3B0128D2" w:rsidTr="00C0343C">
        <w:tc>
          <w:tcPr>
            <w:cnfStyle w:val="001000000000" w:firstRow="0" w:lastRow="0" w:firstColumn="1" w:lastColumn="0" w:oddVBand="0" w:evenVBand="0" w:oddHBand="0" w:evenHBand="0" w:firstRowFirstColumn="0" w:firstRowLastColumn="0" w:lastRowFirstColumn="0" w:lastRowLastColumn="0"/>
            <w:tcW w:w="3611" w:type="dxa"/>
          </w:tcPr>
          <w:p w14:paraId="79364D78" w14:textId="661C7599" w:rsidR="00C43086" w:rsidRDefault="00C43086" w:rsidP="00C43086">
            <w:r w:rsidRPr="661C7599">
              <w:rPr>
                <w:rFonts w:ascii="Calibri" w:eastAsia="Calibri" w:hAnsi="Calibri" w:cs="Calibri"/>
              </w:rPr>
              <w:t>Automatic lifetime management for database connections and transactions</w:t>
            </w:r>
          </w:p>
        </w:tc>
        <w:tc>
          <w:tcPr>
            <w:tcW w:w="2940" w:type="dxa"/>
          </w:tcPr>
          <w:p w14:paraId="36C1B839" w14:textId="56830CC4"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5B3DA146" w14:textId="47B3B79C" w:rsidR="00C43086" w:rsidRDefault="00C43086" w:rsidP="00C43086">
            <w:pPr>
              <w:cnfStyle w:val="000000000000" w:firstRow="0" w:lastRow="0" w:firstColumn="0" w:lastColumn="0" w:oddVBand="0" w:evenVBand="0" w:oddHBand="0" w:evenHBand="0" w:firstRowFirstColumn="0" w:firstRowLastColumn="0" w:lastRowFirstColumn="0" w:lastRowLastColumn="0"/>
            </w:pPr>
            <w:r w:rsidRPr="47B3B79C">
              <w:t>X</w:t>
            </w:r>
          </w:p>
        </w:tc>
        <w:tc>
          <w:tcPr>
            <w:tcW w:w="1225" w:type="dxa"/>
          </w:tcPr>
          <w:p w14:paraId="3687D1E3" w14:textId="3F9D0E25" w:rsidR="00C43086" w:rsidRPr="47B3B79C"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6ED7221A" w14:textId="138BC3E4" w:rsidTr="00C0343C">
        <w:tc>
          <w:tcPr>
            <w:cnfStyle w:val="001000000000" w:firstRow="0" w:lastRow="0" w:firstColumn="1" w:lastColumn="0" w:oddVBand="0" w:evenVBand="0" w:oddHBand="0" w:evenHBand="0" w:firstRowFirstColumn="0" w:firstRowLastColumn="0" w:lastRowFirstColumn="0" w:lastRowLastColumn="0"/>
            <w:tcW w:w="3611" w:type="dxa"/>
          </w:tcPr>
          <w:p w14:paraId="59F42762" w14:textId="6927C164" w:rsidR="00C43086" w:rsidRDefault="00C43086" w:rsidP="00C43086">
            <w:r w:rsidRPr="6927C164">
              <w:t>NHibernate</w:t>
            </w:r>
          </w:p>
        </w:tc>
        <w:tc>
          <w:tcPr>
            <w:tcW w:w="2940" w:type="dxa"/>
          </w:tcPr>
          <w:p w14:paraId="5414DEC1" w14:textId="1FC2762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BC40916" w14:textId="7A94A644" w:rsidR="00C43086" w:rsidRDefault="00C43086" w:rsidP="00C43086">
            <w:pPr>
              <w:cnfStyle w:val="000000000000" w:firstRow="0" w:lastRow="0" w:firstColumn="0" w:lastColumn="0" w:oddVBand="0" w:evenVBand="0" w:oddHBand="0" w:evenHBand="0" w:firstRowFirstColumn="0" w:firstRowLastColumn="0" w:lastRowFirstColumn="0" w:lastRowLastColumn="0"/>
            </w:pPr>
            <w:r w:rsidRPr="6927C164">
              <w:t>X</w:t>
            </w:r>
          </w:p>
        </w:tc>
        <w:tc>
          <w:tcPr>
            <w:tcW w:w="1225" w:type="dxa"/>
          </w:tcPr>
          <w:p w14:paraId="73E6ADCF" w14:textId="073465C8" w:rsidR="00C43086" w:rsidRPr="6927C164"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18192220" w14:textId="73A6CFF0" w:rsidTr="00C0343C">
        <w:tc>
          <w:tcPr>
            <w:cnfStyle w:val="001000000000" w:firstRow="0" w:lastRow="0" w:firstColumn="1" w:lastColumn="0" w:oddVBand="0" w:evenVBand="0" w:oddHBand="0" w:evenHBand="0" w:firstRowFirstColumn="0" w:firstRowLastColumn="0" w:lastRowFirstColumn="0" w:lastRowLastColumn="0"/>
            <w:tcW w:w="3611" w:type="dxa"/>
          </w:tcPr>
          <w:p w14:paraId="2EF067BA" w14:textId="3CB7EDA7" w:rsidR="00C43086" w:rsidRDefault="00C43086" w:rsidP="00C43086">
            <w:r w:rsidRPr="3CB7EDA7">
              <w:t>tracing</w:t>
            </w:r>
          </w:p>
        </w:tc>
        <w:tc>
          <w:tcPr>
            <w:tcW w:w="2940" w:type="dxa"/>
          </w:tcPr>
          <w:p w14:paraId="30EA0249" w14:textId="430DE6C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00EEB09" w14:textId="6FF0BF73"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61842033" w14:textId="00314FF3"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9B6F105" w14:textId="24D421AA" w:rsidTr="00C0343C">
        <w:tc>
          <w:tcPr>
            <w:cnfStyle w:val="001000000000" w:firstRow="0" w:lastRow="0" w:firstColumn="1" w:lastColumn="0" w:oddVBand="0" w:evenVBand="0" w:oddHBand="0" w:evenHBand="0" w:firstRowFirstColumn="0" w:firstRowLastColumn="0" w:lastRowFirstColumn="0" w:lastRowLastColumn="0"/>
            <w:tcW w:w="3611" w:type="dxa"/>
          </w:tcPr>
          <w:p w14:paraId="4549F5BF" w14:textId="6802B9D8" w:rsidR="00C43086" w:rsidRDefault="00C43086" w:rsidP="00C43086">
            <w:r w:rsidRPr="0290A418">
              <w:t>global error handling</w:t>
            </w:r>
          </w:p>
        </w:tc>
        <w:tc>
          <w:tcPr>
            <w:tcW w:w="2940" w:type="dxa"/>
          </w:tcPr>
          <w:p w14:paraId="610CE710" w14:textId="27DF4C19"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7D5CDDAD" w14:textId="75102060" w:rsidR="00C43086" w:rsidRDefault="00C43086" w:rsidP="00C43086">
            <w:pPr>
              <w:cnfStyle w:val="000000000000" w:firstRow="0" w:lastRow="0" w:firstColumn="0" w:lastColumn="0" w:oddVBand="0" w:evenVBand="0" w:oddHBand="0" w:evenHBand="0" w:firstRowFirstColumn="0" w:firstRowLastColumn="0" w:lastRowFirstColumn="0" w:lastRowLastColumn="0"/>
            </w:pPr>
            <w:r w:rsidRPr="3CB7EDA7">
              <w:t>X</w:t>
            </w:r>
          </w:p>
        </w:tc>
        <w:tc>
          <w:tcPr>
            <w:tcW w:w="1225" w:type="dxa"/>
          </w:tcPr>
          <w:p w14:paraId="791C4820" w14:textId="434E4C4D" w:rsidR="00C43086" w:rsidRPr="3CB7EDA7" w:rsidRDefault="00C43086"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4265220F" w14:textId="4D07FDDE" w:rsidTr="00C0343C">
        <w:tc>
          <w:tcPr>
            <w:cnfStyle w:val="001000000000" w:firstRow="0" w:lastRow="0" w:firstColumn="1" w:lastColumn="0" w:oddVBand="0" w:evenVBand="0" w:oddHBand="0" w:evenHBand="0" w:firstRowFirstColumn="0" w:firstRowLastColumn="0" w:lastRowFirstColumn="0" w:lastRowLastColumn="0"/>
            <w:tcW w:w="3611" w:type="dxa"/>
          </w:tcPr>
          <w:p w14:paraId="264D9239" w14:textId="65412526" w:rsidR="00C43086" w:rsidRDefault="00C43086" w:rsidP="00C43086">
            <w:r>
              <w:t>web page to illustrate how to consume the api</w:t>
            </w:r>
          </w:p>
        </w:tc>
        <w:tc>
          <w:tcPr>
            <w:tcW w:w="2940" w:type="dxa"/>
          </w:tcPr>
          <w:p w14:paraId="04135316" w14:textId="7824428E"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6CC604C3" w14:textId="73BC7556" w:rsidR="00C43086" w:rsidRDefault="007A7357"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46A30C6F" w14:textId="54441196" w:rsidR="00C43086" w:rsidRDefault="00510392"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247DE709" w14:textId="7820CF8B" w:rsidTr="00C0343C">
        <w:tc>
          <w:tcPr>
            <w:cnfStyle w:val="001000000000" w:firstRow="0" w:lastRow="0" w:firstColumn="1" w:lastColumn="0" w:oddVBand="0" w:evenVBand="0" w:oddHBand="0" w:evenHBand="0" w:firstRowFirstColumn="0" w:firstRowLastColumn="0" w:lastRowFirstColumn="0" w:lastRowLastColumn="0"/>
            <w:tcW w:w="3611" w:type="dxa"/>
          </w:tcPr>
          <w:p w14:paraId="52BA341A" w14:textId="2867C3AD" w:rsidR="00C43086" w:rsidRDefault="00C43086" w:rsidP="00C43086">
            <w:r w:rsidRPr="18047A77">
              <w:t>testing (unit, integration)</w:t>
            </w:r>
          </w:p>
        </w:tc>
        <w:tc>
          <w:tcPr>
            <w:tcW w:w="2940" w:type="dxa"/>
          </w:tcPr>
          <w:p w14:paraId="146F1604" w14:textId="50455BE1"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574" w:type="dxa"/>
          </w:tcPr>
          <w:p w14:paraId="385E9DC0" w14:textId="6E2C285D"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c>
          <w:tcPr>
            <w:tcW w:w="1225" w:type="dxa"/>
          </w:tcPr>
          <w:p w14:paraId="1DC703CE" w14:textId="6202C0C3" w:rsidR="00C43086" w:rsidRDefault="00E90DBD" w:rsidP="00C43086">
            <w:pPr>
              <w:cnfStyle w:val="000000000000" w:firstRow="0" w:lastRow="0" w:firstColumn="0" w:lastColumn="0" w:oddVBand="0" w:evenVBand="0" w:oddHBand="0" w:evenHBand="0" w:firstRowFirstColumn="0" w:firstRowLastColumn="0" w:lastRowFirstColumn="0" w:lastRowLastColumn="0"/>
            </w:pPr>
            <w:r>
              <w:t>X</w:t>
            </w:r>
          </w:p>
        </w:tc>
      </w:tr>
      <w:tr w:rsidR="00C43086" w14:paraId="33A9F417" w14:textId="76E9B67F" w:rsidTr="00C0343C">
        <w:tc>
          <w:tcPr>
            <w:cnfStyle w:val="001000000000" w:firstRow="0" w:lastRow="0" w:firstColumn="1" w:lastColumn="0" w:oddVBand="0" w:evenVBand="0" w:oddHBand="0" w:evenHBand="0" w:firstRowFirstColumn="0" w:firstRowLastColumn="0" w:lastRowFirstColumn="0" w:lastRowLastColumn="0"/>
            <w:tcW w:w="3611" w:type="dxa"/>
          </w:tcPr>
          <w:p w14:paraId="3A6F182F" w14:textId="1C556634" w:rsidR="00C43086" w:rsidRDefault="00C43086" w:rsidP="00C43086">
            <w:r w:rsidRPr="18047A77">
              <w:t>comments/documentation</w:t>
            </w:r>
          </w:p>
        </w:tc>
        <w:tc>
          <w:tcPr>
            <w:tcW w:w="2940" w:type="dxa"/>
          </w:tcPr>
          <w:p w14:paraId="6917B971" w14:textId="74BC5119" w:rsidR="00C43086" w:rsidRDefault="00C43086" w:rsidP="00C43086">
            <w:pPr>
              <w:cnfStyle w:val="000000000000" w:firstRow="0" w:lastRow="0" w:firstColumn="0" w:lastColumn="0" w:oddVBand="0" w:evenVBand="0" w:oddHBand="0" w:evenHBand="0" w:firstRowFirstColumn="0" w:firstRowLastColumn="0" w:lastRowFirstColumn="0" w:lastRowLastColumn="0"/>
            </w:pPr>
            <w:r>
              <w:t>Code only</w:t>
            </w:r>
          </w:p>
        </w:tc>
        <w:tc>
          <w:tcPr>
            <w:tcW w:w="1574" w:type="dxa"/>
          </w:tcPr>
          <w:p w14:paraId="6ED3115F" w14:textId="41402127" w:rsidR="00C43086" w:rsidRDefault="00C43086" w:rsidP="00C43086">
            <w:pPr>
              <w:cnfStyle w:val="000000000000" w:firstRow="0" w:lastRow="0" w:firstColumn="0" w:lastColumn="0" w:oddVBand="0" w:evenVBand="0" w:oddHBand="0" w:evenHBand="0" w:firstRowFirstColumn="0" w:firstRowLastColumn="0" w:lastRowFirstColumn="0" w:lastRowLastColumn="0"/>
            </w:pPr>
          </w:p>
        </w:tc>
        <w:tc>
          <w:tcPr>
            <w:tcW w:w="1225" w:type="dxa"/>
          </w:tcPr>
          <w:p w14:paraId="7F0B1CF8" w14:textId="7780125B" w:rsidR="00C43086" w:rsidRDefault="00C43086" w:rsidP="00C43086">
            <w:pPr>
              <w:cnfStyle w:val="000000000000" w:firstRow="0" w:lastRow="0" w:firstColumn="0" w:lastColumn="0" w:oddVBand="0" w:evenVBand="0" w:oddHBand="0" w:evenHBand="0" w:firstRowFirstColumn="0" w:firstRowLastColumn="0" w:lastRowFirstColumn="0" w:lastRowLastColumn="0"/>
            </w:pPr>
            <w:r>
              <w:t>n/a</w:t>
            </w:r>
          </w:p>
        </w:tc>
      </w:tr>
    </w:tbl>
    <w:p w14:paraId="62359441" w14:textId="1D702D9B" w:rsidR="6D6C5EE5" w:rsidRDefault="6D6C5EE5" w:rsidP="6D6C5EE5"/>
    <w:p w14:paraId="1C5BB45E" w14:textId="542D403F" w:rsidR="1D702D9B" w:rsidRDefault="1D702D9B" w:rsidP="1D702D9B"/>
    <w:p w14:paraId="7B864E3B" w14:textId="1C0ADE0B" w:rsidR="6D6C5EE5" w:rsidRDefault="6D6C5EE5" w:rsidP="6D6C5EE5"/>
    <w:p w14:paraId="241369CC" w14:textId="472C24AC" w:rsidR="6D6C5EE5" w:rsidRDefault="6D6C5EE5" w:rsidP="6D6C5EE5"/>
    <w:p w14:paraId="5B69DCBB" w14:textId="58EE6227" w:rsidR="650658FF" w:rsidRDefault="650658FF" w:rsidP="650658FF"/>
    <w:p w14:paraId="6C58FA95" w14:textId="7CA46D57" w:rsidR="7CA46D57" w:rsidRDefault="7CA46D57">
      <w:r>
        <w:br w:type="page"/>
      </w:r>
    </w:p>
    <w:p w14:paraId="50B8455E" w14:textId="43F372E7" w:rsidR="456C77A5" w:rsidRDefault="43F372E7" w:rsidP="456C77A5">
      <w:pPr>
        <w:pStyle w:val="Heading1"/>
      </w:pPr>
      <w:r>
        <w:lastRenderedPageBreak/>
        <w:t>Original Book Proposal to Apress</w:t>
      </w:r>
    </w:p>
    <w:p w14:paraId="551D471F" w14:textId="3FC067AE" w:rsidR="456C77A5" w:rsidRDefault="456C77A5"/>
    <w:p w14:paraId="2D0C6E31" w14:textId="55FC457F" w:rsidR="456C77A5" w:rsidRDefault="456C77A5" w:rsidP="456C77A5">
      <w:pPr>
        <w:pStyle w:val="Heading3"/>
      </w:pPr>
      <w:r>
        <w:t>Brief Book Description (two sentence summary --in simple, non-technical language):</w:t>
      </w:r>
    </w:p>
    <w:p w14:paraId="32FC4933" w14:textId="74878CD8" w:rsidR="456C77A5" w:rsidRDefault="456C77A5">
      <w:r>
        <w:t>Learn how to leverage the features and capabilities of the ASP.NET Web API to build a RESTful web service from start to finish. This book will first explain the REST architecture, and then build on that knowledge, the Web API, and a few other patterns, tricks, and techniques, to go from a blank slate to a fully functional, secure, and versioned REST service.</w:t>
      </w:r>
    </w:p>
    <w:p w14:paraId="5F04813D" w14:textId="04AF763B" w:rsidR="456C77A5" w:rsidRDefault="456C77A5"/>
    <w:p w14:paraId="6F9DBEDD" w14:textId="0FDEE7A4" w:rsidR="456C77A5" w:rsidRDefault="456C77A5" w:rsidP="456C77A5">
      <w:pPr>
        <w:pStyle w:val="Heading3"/>
      </w:pPr>
      <w:r>
        <w:t>Long Description  (300-350 words) statement that defines the benefits offered to the reader:</w:t>
      </w:r>
    </w:p>
    <w:p w14:paraId="31F31AFD" w14:textId="4FC6DD2B" w:rsidR="456C77A5" w:rsidRDefault="456C77A5">
      <w:r>
        <w:t xml:space="preserve">The ASP.NET MVC Framework has always been a good platform on which to implement REST-based services, but the introduction of the ASP.NET Web API Framework raised the bar to a whole new level. Now in release version 2.1, the Web API Framework has evolved into a powerful and refreshingly usable platform. This concise book provides technical background and guidance that will enable you to best use the ASP.NET Web API 2 Framework to build world-class REST services. </w:t>
      </w:r>
    </w:p>
    <w:p w14:paraId="65FF219E" w14:textId="756E4881" w:rsidR="456C77A5" w:rsidRDefault="456C77A5">
      <w:r>
        <w:t xml:space="preserve">As with the Web API 2 Framework itself, </w:t>
      </w:r>
      <w:r w:rsidRPr="456C77A5">
        <w:rPr>
          <w:rStyle w:val="QuoteChar"/>
        </w:rPr>
        <w:t>ASP.NET Web API 2: Building a REST Service from Start to Finish</w:t>
      </w:r>
      <w:r>
        <w:t xml:space="preserve"> improves upon its predecessor, </w:t>
      </w:r>
      <w:r w:rsidRPr="456C77A5">
        <w:rPr>
          <w:rStyle w:val="QuoteChar"/>
        </w:rPr>
        <w:t>ASP.NET MVC4 and the Web API</w:t>
      </w:r>
      <w:r>
        <w:t>. New content in this edition includes</w:t>
      </w:r>
    </w:p>
    <w:p w14:paraId="484B18AE" w14:textId="2FBDBF0D" w:rsidR="456C77A5" w:rsidRDefault="456C77A5" w:rsidP="456C77A5">
      <w:pPr>
        <w:pStyle w:val="ListParagraph"/>
        <w:numPr>
          <w:ilvl w:val="0"/>
          <w:numId w:val="9"/>
        </w:numPr>
      </w:pPr>
      <w:r>
        <w:t>New capabilities in Web API 2 (currently version 2.1).</w:t>
      </w:r>
    </w:p>
    <w:p w14:paraId="1C2B7238" w14:textId="5D86FB60" w:rsidR="456C77A5" w:rsidRDefault="5D86FB60" w:rsidP="456C77A5">
      <w:pPr>
        <w:pStyle w:val="ListParagraph"/>
        <w:numPr>
          <w:ilvl w:val="0"/>
          <w:numId w:val="9"/>
        </w:numPr>
      </w:pPr>
      <w:r>
        <w:t>Swappable data storage. NHibernate, Entity Framework, and Dapper with Web API are featured.</w:t>
      </w:r>
    </w:p>
    <w:p w14:paraId="5FC49047" w14:textId="0F88ED64" w:rsidR="456C77A5" w:rsidRDefault="456C77A5" w:rsidP="456C77A5">
      <w:pPr>
        <w:pStyle w:val="ListParagraph"/>
        <w:numPr>
          <w:ilvl w:val="0"/>
          <w:numId w:val="9"/>
        </w:numPr>
      </w:pPr>
      <w:r>
        <w:t>Support for partial updates, or PATCH.</w:t>
      </w:r>
    </w:p>
    <w:p w14:paraId="37DB3083" w14:textId="24B0613B" w:rsidR="456C77A5" w:rsidRDefault="456C77A5" w:rsidP="456C77A5">
      <w:pPr>
        <w:pStyle w:val="ListParagraph"/>
        <w:numPr>
          <w:ilvl w:val="0"/>
          <w:numId w:val="9"/>
        </w:numPr>
      </w:pPr>
      <w:r>
        <w:t>API versioning.</w:t>
      </w:r>
    </w:p>
    <w:p w14:paraId="7F8FD857" w14:textId="2441EC94" w:rsidR="456C77A5" w:rsidRDefault="456C77A5" w:rsidP="456C77A5">
      <w:pPr>
        <w:pStyle w:val="ListParagraph"/>
        <w:numPr>
          <w:ilvl w:val="0"/>
          <w:numId w:val="9"/>
        </w:numPr>
      </w:pPr>
      <w:r>
        <w:t>Support for legacy SOAP-based operations.</w:t>
      </w:r>
    </w:p>
    <w:p w14:paraId="4FD42899" w14:textId="1510B7D0" w:rsidR="456C77A5" w:rsidRDefault="456C77A5" w:rsidP="456C77A5">
      <w:pPr>
        <w:pStyle w:val="ListParagraph"/>
        <w:numPr>
          <w:ilvl w:val="0"/>
          <w:numId w:val="9"/>
        </w:numPr>
      </w:pPr>
      <w:r>
        <w:t>How to handle non-resource APIs using REST</w:t>
      </w:r>
    </w:p>
    <w:p w14:paraId="1C7F583D" w14:textId="02DF36E5" w:rsidR="456C77A5" w:rsidRDefault="456C77A5" w:rsidP="456C77A5">
      <w:pPr>
        <w:pStyle w:val="ListParagraph"/>
        <w:numPr>
          <w:ilvl w:val="0"/>
          <w:numId w:val="9"/>
        </w:numPr>
      </w:pPr>
      <w:r>
        <w:t>How to best expose relationships between resources</w:t>
      </w:r>
    </w:p>
    <w:p w14:paraId="3CBED814" w14:textId="202CE9E9" w:rsidR="456C77A5" w:rsidRDefault="5D86FB60" w:rsidP="456C77A5">
      <w:pPr>
        <w:pStyle w:val="ListParagraph"/>
        <w:numPr>
          <w:ilvl w:val="0"/>
          <w:numId w:val="9"/>
        </w:numPr>
      </w:pPr>
      <w:r>
        <w:t>JSON Web Tokens, CORS, CSRF, and OAUTH</w:t>
      </w:r>
    </w:p>
    <w:p w14:paraId="4F401DEA" w14:textId="549E48B9" w:rsidR="456C77A5" w:rsidRDefault="456C77A5">
      <w:r>
        <w:t xml:space="preserve">Also, in response to feedback we received on the first edition, we </w:t>
      </w:r>
      <w:r w:rsidRPr="456C77A5">
        <w:rPr>
          <w:rFonts w:ascii="Calibri" w:eastAsia="Calibri" w:hAnsi="Calibri" w:cs="Calibri"/>
        </w:rPr>
        <w:t>removed or relegated to an appendix</w:t>
      </w:r>
      <w:r>
        <w:t xml:space="preserve"> the non Web API content that was deemed to be </w:t>
      </w:r>
      <w:r w:rsidRPr="456C77A5">
        <w:rPr>
          <w:rFonts w:ascii="Calibri" w:eastAsia="Calibri" w:hAnsi="Calibri" w:cs="Calibri"/>
        </w:rPr>
        <w:t>superfluous or distracting.</w:t>
      </w:r>
    </w:p>
    <w:p w14:paraId="3569569A" w14:textId="145579F4" w:rsidR="456C77A5" w:rsidRDefault="456C77A5">
      <w:r>
        <w:t>So get ready for authors Jamie Kurtz and Brian Wortman to take you from zero to REST service hero in no time at all. No prior experience with ASP.NET Web API is required; all Web API-related concepts are introduced from basic principles and developed to the point where you can use them in a production system. A good working knowledge of C# and the .NET Framework are the only prerequisites to best benefit from this book.</w:t>
      </w:r>
    </w:p>
    <w:p w14:paraId="43E2C713" w14:textId="570D8275" w:rsidR="456C77A5" w:rsidRDefault="456C77A5">
      <w:r>
        <w:t xml:space="preserve">Although some examples include ASP.NET MVC features, the emphasis is on the Web API and not MVC. We recommend </w:t>
      </w:r>
      <w:r w:rsidRPr="456C77A5">
        <w:rPr>
          <w:rStyle w:val="QuoteChar"/>
        </w:rPr>
        <w:t>Pro ASP.NET MVC 5</w:t>
      </w:r>
      <w:r>
        <w:t xml:space="preserve"> if you need help on topics relating to MVC and/or CSS, HTML, JavaScript, jQuery, the Razor view engine, HTML Helpers, model binding, etc.</w:t>
      </w:r>
    </w:p>
    <w:p w14:paraId="1AA6E96C" w14:textId="4C7D16CB" w:rsidR="456C77A5" w:rsidRDefault="456C77A5" w:rsidP="456C77A5">
      <w:pPr>
        <w:pStyle w:val="Heading3"/>
      </w:pPr>
      <w:r w:rsidRPr="456C77A5">
        <w:lastRenderedPageBreak/>
        <w:t>Why is this an important topic? How large is the market?  Please cite any market statistics  or other relevant sources.</w:t>
      </w:r>
    </w:p>
    <w:p w14:paraId="7E778182" w14:textId="72E8D7C9" w:rsidR="456C77A5" w:rsidRDefault="456C77A5">
      <w:r>
        <w:t>RESTful services are growing in importance at an incredible rate right now, mostly in support of the variety of devices out there today. REST style services are being used to provide backends for nearly all mobile applications, as well as, the newer style of web sites being built - i.e. single-page apps.</w:t>
      </w:r>
    </w:p>
    <w:p w14:paraId="62F3A54A" w14:textId="2BA4A363" w:rsidR="456C77A5" w:rsidRDefault="456C77A5" w:rsidP="456C77A5">
      <w:pPr>
        <w:pStyle w:val="Heading3"/>
      </w:pPr>
      <w:r>
        <w:t>Target audience: Level and Technical Focus</w:t>
      </w:r>
    </w:p>
    <w:p w14:paraId="2FB155B1" w14:textId="64860BFD" w:rsidR="456C77A5" w:rsidRDefault="456C77A5">
      <w:r>
        <w:t>Beginner to Intermediate; REST, .NET, C#</w:t>
      </w:r>
    </w:p>
    <w:p w14:paraId="5CEB857F" w14:textId="40750DE1" w:rsidR="456C77A5" w:rsidRDefault="456C77A5">
      <w:r>
        <w:t>What The Reader Will Learn (in 5 or fewer bullet points):</w:t>
      </w:r>
    </w:p>
    <w:p w14:paraId="48036961" w14:textId="14865E2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Introduction to the REST architecture</w:t>
      </w:r>
    </w:p>
    <w:p w14:paraId="01E67F0C" w14:textId="556D16C5"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design a REST API</w:t>
      </w:r>
    </w:p>
    <w:p w14:paraId="19F48F0C" w14:textId="4DDBF6FA" w:rsidR="456C77A5" w:rsidRDefault="5D86FB60" w:rsidP="456C77A5">
      <w:pPr>
        <w:numPr>
          <w:ilvl w:val="0"/>
          <w:numId w:val="11"/>
        </w:numPr>
        <w:shd w:val="clear" w:color="auto" w:fill="FFFFFF" w:themeFill="background1"/>
        <w:spacing w:after="45" w:line="240" w:lineRule="auto"/>
        <w:ind w:left="240"/>
      </w:pPr>
      <w:r w:rsidRPr="5D86FB60">
        <w:rPr>
          <w:rFonts w:ascii="Verdana,Arial" w:eastAsia="Verdana,Arial" w:hAnsi="Verdana,Arial" w:cs="Verdana,Arial"/>
          <w:color w:val="000000" w:themeColor="text1"/>
          <w:sz w:val="20"/>
          <w:szCs w:val="20"/>
          <w:lang w:val="en"/>
        </w:rPr>
        <w:t>New capabilities in Web API 2, including: better error handling, attributed routes, CORS, and better OData support</w:t>
      </w:r>
    </w:p>
    <w:p w14:paraId="063DBD8E" w14:textId="7558B843"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Understanding Web API controller activation</w:t>
      </w:r>
    </w:p>
    <w:p w14:paraId="3787BC06" w14:textId="11B8753F"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Automatic lifetime management for database connections and transactions</w:t>
      </w:r>
    </w:p>
    <w:p w14:paraId="79264CD5" w14:textId="42518807" w:rsidR="456C77A5" w:rsidRDefault="42518807" w:rsidP="456C77A5">
      <w:pPr>
        <w:numPr>
          <w:ilvl w:val="0"/>
          <w:numId w:val="11"/>
        </w:numPr>
        <w:shd w:val="clear" w:color="auto" w:fill="FFFFFF" w:themeFill="background1"/>
        <w:spacing w:after="45" w:line="240" w:lineRule="auto"/>
        <w:ind w:left="240"/>
      </w:pPr>
      <w:r w:rsidRPr="42518807">
        <w:rPr>
          <w:rFonts w:ascii="Verdana,Arial" w:eastAsia="Verdana,Arial" w:hAnsi="Verdana,Arial" w:cs="Verdana,Arial"/>
          <w:color w:val="000000" w:themeColor="text1"/>
          <w:sz w:val="20"/>
          <w:szCs w:val="20"/>
          <w:lang w:val="en"/>
        </w:rPr>
        <w:t>Using NHibernate, Entity Framework, and Dapper with Web API</w:t>
      </w:r>
    </w:p>
    <w:p w14:paraId="7DA8EE17" w14:textId="6FCB21B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Easily secure a REST service, using standards-based authentication and authorization, JSON Web Tokens, or a custom implementation</w:t>
      </w:r>
    </w:p>
    <w:p w14:paraId="5EDAAD21" w14:textId="0BCBFFC9"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legacy SOAP callers with Web API</w:t>
      </w:r>
    </w:p>
    <w:p w14:paraId="4A3121AE" w14:textId="59E77657"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How to expose relationships between resources</w:t>
      </w:r>
    </w:p>
    <w:p w14:paraId="3967911B" w14:textId="03AC1A61"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Supporting partial resource updates under REST</w:t>
      </w:r>
    </w:p>
    <w:p w14:paraId="71A339CA" w14:textId="6601434E" w:rsidR="456C77A5" w:rsidRDefault="456C77A5" w:rsidP="456C77A5">
      <w:pPr>
        <w:numPr>
          <w:ilvl w:val="0"/>
          <w:numId w:val="11"/>
        </w:numPr>
        <w:shd w:val="clear" w:color="auto" w:fill="FFFFFF" w:themeFill="background1"/>
        <w:spacing w:after="45" w:line="240" w:lineRule="auto"/>
        <w:ind w:left="240"/>
      </w:pPr>
      <w:r w:rsidRPr="456C77A5">
        <w:rPr>
          <w:rFonts w:ascii="Verdana,Arial" w:eastAsia="Verdana,Arial" w:hAnsi="Verdana,Arial" w:cs="Verdana,Arial"/>
          <w:color w:val="000000" w:themeColor="text1"/>
          <w:sz w:val="20"/>
          <w:szCs w:val="20"/>
          <w:lang w:val="en"/>
        </w:rPr>
        <w:t>Web API versioning</w:t>
      </w:r>
    </w:p>
    <w:p w14:paraId="121DC61D" w14:textId="2F07132D" w:rsidR="456C77A5" w:rsidRDefault="456C77A5"/>
    <w:p w14:paraId="77F09DCD" w14:textId="685D0F43" w:rsidR="456C77A5" w:rsidRDefault="456C77A5" w:rsidP="456C77A5">
      <w:pPr>
        <w:pStyle w:val="Heading3"/>
      </w:pPr>
      <w:r>
        <w:t>Detailed Table of Contents:</w:t>
      </w:r>
    </w:p>
    <w:p w14:paraId="7DC30503" w14:textId="01A7093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1. </w:t>
      </w:r>
      <w:hyperlink r:id="rId7">
        <w:r w:rsidRPr="456C77A5">
          <w:rPr>
            <w:rStyle w:val="Hyperlink"/>
            <w:rFonts w:ascii="Verdana,Arial," w:eastAsia="Verdana,Arial," w:hAnsi="Verdana,Arial," w:cs="Verdana,Arial,"/>
            <w:sz w:val="20"/>
            <w:szCs w:val="20"/>
            <w:lang w:val="en"/>
          </w:rPr>
          <w:t>ASP.NET</w:t>
        </w:r>
      </w:hyperlink>
      <w:r w:rsidRPr="456C77A5">
        <w:rPr>
          <w:rFonts w:ascii="Verdana,Arial" w:eastAsia="Verdana,Arial" w:hAnsi="Verdana,Arial" w:cs="Verdana,Arial"/>
          <w:color w:val="000000" w:themeColor="text1"/>
          <w:sz w:val="20"/>
          <w:szCs w:val="20"/>
          <w:lang w:val="en"/>
        </w:rPr>
        <w:t> as a Service Framework </w:t>
      </w:r>
    </w:p>
    <w:p w14:paraId="7D5F9409" w14:textId="335388E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2. What is RESTful?</w:t>
      </w:r>
    </w:p>
    <w:p w14:paraId="4CD594BA" w14:textId="6671F597"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3. Designing Our Sample REST API</w:t>
      </w:r>
    </w:p>
    <w:p w14:paraId="0C070C76" w14:textId="43E0E25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4. Building the Environment and Creating the Source Tree </w:t>
      </w:r>
    </w:p>
    <w:p w14:paraId="0BB03AEC" w14:textId="6B9AD76E"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5. Controllers, Dependencies, and Managing the Database Unit of Work</w:t>
      </w:r>
    </w:p>
    <w:p w14:paraId="7A9ACABA" w14:textId="36C91996"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6. Securing the Service </w:t>
      </w:r>
    </w:p>
    <w:p w14:paraId="729D8BAA" w14:textId="4470DEAF"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7. Dealing with Relationships, Partial Updates, and Other Complexities</w:t>
      </w:r>
    </w:p>
    <w:p w14:paraId="2B1B8BB3" w14:textId="231B2AD3"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8. Leveraging new Web API Features to Simplify Your Code and Support Legacy Systems</w:t>
      </w:r>
    </w:p>
    <w:p w14:paraId="19BAD4D3" w14:textId="7C010578" w:rsidR="456C77A5" w:rsidRDefault="456C77A5" w:rsidP="456C77A5">
      <w:pPr>
        <w:pStyle w:val="NormalWeb"/>
        <w:shd w:val="clear" w:color="auto" w:fill="FFFFFF" w:themeFill="background1"/>
      </w:pPr>
      <w:r w:rsidRPr="456C77A5">
        <w:rPr>
          <w:rFonts w:ascii="Verdana,Arial" w:eastAsia="Verdana,Arial" w:hAnsi="Verdana,Arial" w:cs="Verdana,Arial"/>
          <w:color w:val="000000" w:themeColor="text1"/>
          <w:sz w:val="20"/>
          <w:szCs w:val="20"/>
          <w:lang w:val="en"/>
        </w:rPr>
        <w:t>9. Putting It All Together</w:t>
      </w:r>
    </w:p>
    <w:p w14:paraId="332B36DF" w14:textId="153B3D33" w:rsidR="456C77A5" w:rsidRDefault="456C77A5" w:rsidP="456C77A5">
      <w:pPr>
        <w:pStyle w:val="Heading3"/>
      </w:pPr>
      <w:r>
        <w:t>Time Frame for Completion:</w:t>
      </w:r>
    </w:p>
    <w:p w14:paraId="438818DB" w14:textId="46FC90ED" w:rsidR="456C77A5" w:rsidRDefault="456C77A5">
      <w:r>
        <w:t>Work on book throughout March and April and May</w:t>
      </w:r>
    </w:p>
    <w:p w14:paraId="3EE443F8" w14:textId="0B42B73C" w:rsidR="456C77A5" w:rsidRDefault="456C77A5" w:rsidP="456C77A5">
      <w:pPr>
        <w:pStyle w:val="Heading3"/>
      </w:pPr>
      <w:r>
        <w:lastRenderedPageBreak/>
        <w:t>Estimated Page Count:</w:t>
      </w:r>
    </w:p>
    <w:p w14:paraId="4BE9AB44" w14:textId="0C2441C1" w:rsidR="456C77A5" w:rsidRDefault="456C77A5">
      <w:r>
        <w:t>Between 150 and 200</w:t>
      </w:r>
    </w:p>
    <w:p w14:paraId="1AA6AED1" w14:textId="64F6E516" w:rsidR="456C77A5" w:rsidRDefault="456C77A5"/>
    <w:p w14:paraId="0B0246EC" w14:textId="7B13D161" w:rsidR="7E986EE7" w:rsidRDefault="7E986EE7">
      <w:r>
        <w:br w:type="page"/>
      </w:r>
    </w:p>
    <w:p w14:paraId="52E923AA" w14:textId="0CC41F59" w:rsidR="00114AB2" w:rsidRDefault="00912BF2" w:rsidP="00114AB2">
      <w:pPr>
        <w:pStyle w:val="Heading1"/>
      </w:pPr>
      <w:r>
        <w:lastRenderedPageBreak/>
        <w:t xml:space="preserve">Representative Feedback from </w:t>
      </w:r>
      <w:r w:rsidR="00114AB2">
        <w:t>Version 1</w:t>
      </w:r>
    </w:p>
    <w:p w14:paraId="3C8B0845" w14:textId="73048DEE" w:rsidR="00C73D04" w:rsidRPr="00C73D04" w:rsidRDefault="00C73D04" w:rsidP="00C73D04">
      <w:r>
        <w:t>Comments from Amazon…</w:t>
      </w:r>
    </w:p>
    <w:p w14:paraId="346FBDB2" w14:textId="550A0580" w:rsidR="007E7DA5" w:rsidRDefault="00114AB2" w:rsidP="00114AB2">
      <w:pPr>
        <w:pStyle w:val="Heading2"/>
      </w:pPr>
      <w:r>
        <w:t>Negative</w:t>
      </w:r>
    </w:p>
    <w:p w14:paraId="6E1A2A6D" w14:textId="3A418BE7" w:rsidR="00114AB2" w:rsidRDefault="00114AB2" w:rsidP="00114AB2">
      <w:pPr>
        <w:pStyle w:val="ListParagraph"/>
        <w:numPr>
          <w:ilvl w:val="0"/>
          <w:numId w:val="12"/>
        </w:numPr>
      </w:pPr>
      <w:r>
        <w:t>…</w:t>
      </w:r>
      <w:r w:rsidRPr="00114AB2">
        <w:t>degenerates into page after page of setting up NHibernate mappings, dependency injection, security and authentication, and, I kid you not, Log4Net logging. Page after page that could, and should have been used to show the ins and outs of the Web API, modeling a UI to utilize the RESTful links that are supposed to drive your application, crafting AJAX requests for PUT and DELETE, etc, etc, were instead used to fill up reams and reams of Log4Net XML setup, and DI mappings.</w:t>
      </w:r>
    </w:p>
    <w:p w14:paraId="15E9CD0A" w14:textId="737B7C4D" w:rsidR="00114AB2" w:rsidRDefault="00114AB2" w:rsidP="00F12C7C">
      <w:pPr>
        <w:pStyle w:val="ListParagraph"/>
        <w:numPr>
          <w:ilvl w:val="0"/>
          <w:numId w:val="12"/>
        </w:numPr>
      </w:pPr>
      <w:r>
        <w:t>You will spend most of your time learning about the authors favorite O/RM tools, Dependency Injection libraries and logging tools and how to configure them. You WILL NOT learn how to make REST calls using Ajax. I was looking to learning how to perform basic CRUD using a REST service without all the extraneous tools the authors covers. If you are looking to actually learn to use the Web API. DO NOT buy this book I repeat DO NOT by this book.</w:t>
      </w:r>
    </w:p>
    <w:p w14:paraId="43A9792D" w14:textId="628B50C1" w:rsidR="00F12C80" w:rsidRDefault="00F12C80" w:rsidP="00F12C80">
      <w:pPr>
        <w:pStyle w:val="ListParagraph"/>
        <w:numPr>
          <w:ilvl w:val="0"/>
          <w:numId w:val="12"/>
        </w:numPr>
      </w:pPr>
      <w:r w:rsidRPr="00F12C80">
        <w:t>Unfortunately, after stepping through a lot of complex project creation and configuration steps in Chapter 4, in Chapter 5 the author clearly gives up on the building, stops including steps with full sources, and instead refers you to download and explore his pre-created project.</w:t>
      </w:r>
    </w:p>
    <w:p w14:paraId="1269F7C5" w14:textId="6C8CB4A3" w:rsidR="00912BF2" w:rsidRDefault="00912BF2" w:rsidP="00F12C80">
      <w:pPr>
        <w:pStyle w:val="ListParagraph"/>
        <w:numPr>
          <w:ilvl w:val="0"/>
          <w:numId w:val="12"/>
        </w:numPr>
      </w:pPr>
      <w:r>
        <w:t xml:space="preserve">I </w:t>
      </w:r>
      <w:r w:rsidRPr="00912BF2">
        <w:t>was hoping to see a little more of a full fledge start to finish style book as the title as well as up to chapter 4 of the book suggest but that wasn't the case until you download the source code accompanying the book.</w:t>
      </w:r>
    </w:p>
    <w:p w14:paraId="48D9F4AF" w14:textId="415B03F1" w:rsidR="00912BF2" w:rsidRDefault="00912BF2" w:rsidP="00912BF2">
      <w:pPr>
        <w:pStyle w:val="ListParagraph"/>
        <w:numPr>
          <w:ilvl w:val="0"/>
          <w:numId w:val="12"/>
        </w:numPr>
      </w:pPr>
      <w:r w:rsidRPr="00912BF2">
        <w:t>Other than that though this book desperately needed someone to keep the author on track, and focused on what the book was supposed to be about: using the Web API.</w:t>
      </w:r>
    </w:p>
    <w:p w14:paraId="5AF342EA" w14:textId="6F76CD15" w:rsidR="00912BF2" w:rsidRDefault="00912BF2" w:rsidP="00912BF2">
      <w:r>
        <w:t>Summary: Not focused on Web API, too many concepts, not enough step-by-step.</w:t>
      </w:r>
    </w:p>
    <w:p w14:paraId="56F4093A" w14:textId="5D82D097" w:rsidR="00114AB2" w:rsidRDefault="00114AB2" w:rsidP="00114AB2">
      <w:pPr>
        <w:pStyle w:val="Heading2"/>
      </w:pPr>
      <w:r>
        <w:t>Positive</w:t>
      </w:r>
    </w:p>
    <w:p w14:paraId="15A5EE02" w14:textId="2A23106D" w:rsidR="00F12C80" w:rsidRDefault="00114AB2" w:rsidP="00F12C7C">
      <w:pPr>
        <w:pStyle w:val="ListParagraph"/>
        <w:numPr>
          <w:ilvl w:val="0"/>
          <w:numId w:val="12"/>
        </w:numPr>
      </w:pPr>
      <w:r w:rsidRPr="00114AB2">
        <w:t>The book starts with a great and needed introduction of REST</w:t>
      </w:r>
      <w:r>
        <w:t>.</w:t>
      </w:r>
    </w:p>
    <w:p w14:paraId="287AEAFE" w14:textId="028C9663" w:rsidR="007315CD" w:rsidRDefault="007315CD" w:rsidP="007315CD">
      <w:pPr>
        <w:pStyle w:val="ListParagraph"/>
        <w:numPr>
          <w:ilvl w:val="0"/>
          <w:numId w:val="12"/>
        </w:numPr>
      </w:pPr>
      <w:r w:rsidRPr="007315CD">
        <w:t>This book is definitely absolutely utterly recommended for those who want to learn WebAPI MVC4 and also how to build a greatly architected WebAPI solution.</w:t>
      </w:r>
    </w:p>
    <w:p w14:paraId="22182197" w14:textId="5DDDF836" w:rsidR="00912BF2" w:rsidRDefault="00912BF2" w:rsidP="00912BF2">
      <w:r>
        <w:t>Summary: Keep the intro. Keep the good architectural practices.</w:t>
      </w:r>
    </w:p>
    <w:p w14:paraId="347E362E" w14:textId="2F81A264" w:rsidR="00114AB2" w:rsidRDefault="00F12C80" w:rsidP="00F12C80">
      <w:pPr>
        <w:pStyle w:val="Heading2"/>
      </w:pPr>
      <w:r>
        <w:t>Suggestions</w:t>
      </w:r>
    </w:p>
    <w:p w14:paraId="1D812E2B" w14:textId="77777777" w:rsidR="007315CD" w:rsidRDefault="00F12C80" w:rsidP="00F12C7C">
      <w:pPr>
        <w:pStyle w:val="ListParagraph"/>
        <w:numPr>
          <w:ilvl w:val="0"/>
          <w:numId w:val="12"/>
        </w:numPr>
      </w:pPr>
      <w:r w:rsidRPr="00F12C80">
        <w:t>I would also like to see how and where validation is done, and a chapter on how you would set up the same code for unit testing. I too would love to see an example of a simple html page consuming the newly built web service through a JavaScript Ajax call.</w:t>
      </w:r>
    </w:p>
    <w:p w14:paraId="0CD61C73" w14:textId="7FD4F9AA" w:rsidR="00F12C80" w:rsidRDefault="00F12C80" w:rsidP="00F12C7C">
      <w:pPr>
        <w:pStyle w:val="ListParagraph"/>
        <w:numPr>
          <w:ilvl w:val="0"/>
          <w:numId w:val="12"/>
        </w:numPr>
      </w:pPr>
      <w:r w:rsidRPr="00F12C80">
        <w:t>And maybe a little more illustration of the authors examples might help out instead of relying on the book downloads</w:t>
      </w:r>
    </w:p>
    <w:p w14:paraId="24E99188" w14:textId="02B7D7DD" w:rsidR="00912BF2" w:rsidRDefault="00912BF2" w:rsidP="00912BF2">
      <w:pPr>
        <w:pStyle w:val="ListParagraph"/>
        <w:numPr>
          <w:ilvl w:val="0"/>
          <w:numId w:val="12"/>
        </w:numPr>
      </w:pPr>
      <w:r w:rsidRPr="00912BF2">
        <w:t>This book would have been better if if was only 40 pages and just a step by step how to.</w:t>
      </w:r>
    </w:p>
    <w:p w14:paraId="1FFE8819" w14:textId="2C24198B" w:rsidR="00912BF2" w:rsidRDefault="00912BF2" w:rsidP="00912BF2">
      <w:pPr>
        <w:pStyle w:val="ListParagraph"/>
        <w:numPr>
          <w:ilvl w:val="0"/>
          <w:numId w:val="12"/>
        </w:numPr>
      </w:pPr>
      <w:r w:rsidRPr="00912BF2">
        <w:t>I would be interested to see what the next book from this author would be like and hopefully it expands into some of the topics and concepts a little more in depth and sticks to the style that the first half of this book adheres to</w:t>
      </w:r>
    </w:p>
    <w:p w14:paraId="27881F43" w14:textId="54A49934" w:rsidR="00912BF2" w:rsidRDefault="54A49934" w:rsidP="00912BF2">
      <w:r>
        <w:t xml:space="preserve">Summary: Stick to highlighting the framework, show a client AJAX call, show [unit] testing, show step-by-step w/o </w:t>
      </w:r>
      <w:r w:rsidRPr="54A49934">
        <w:rPr>
          <w:i/>
          <w:iCs/>
        </w:rPr>
        <w:t>requiring</w:t>
      </w:r>
      <w:r>
        <w:t xml:space="preserve"> user to look at project code in github.</w:t>
      </w:r>
    </w:p>
    <w:p w14:paraId="370CA7C6" w14:textId="59E6E9FB" w:rsidR="54A49934" w:rsidRDefault="54A49934">
      <w:r>
        <w:lastRenderedPageBreak/>
        <w:br w:type="page"/>
      </w:r>
    </w:p>
    <w:p w14:paraId="7BF5085A" w14:textId="565E7135" w:rsidR="00B33782" w:rsidRDefault="00C73D04" w:rsidP="00DE0278">
      <w:pPr>
        <w:pStyle w:val="Heading1"/>
      </w:pPr>
      <w:r>
        <w:lastRenderedPageBreak/>
        <w:t>Recommendation</w:t>
      </w:r>
      <w:r w:rsidR="00DE0278">
        <w:t xml:space="preserve"> for Version 2</w:t>
      </w:r>
    </w:p>
    <w:p w14:paraId="738C1C62" w14:textId="60CC3327" w:rsidR="00B33782" w:rsidRDefault="00C73D04" w:rsidP="00C73D04">
      <w:pPr>
        <w:pStyle w:val="ListParagraph"/>
        <w:numPr>
          <w:ilvl w:val="0"/>
          <w:numId w:val="12"/>
        </w:numPr>
      </w:pPr>
      <w:r>
        <w:t>Focus heavily on the framework</w:t>
      </w:r>
      <w:r w:rsidR="00D85D3B">
        <w:t xml:space="preserve">. How to build on it. How to test what you’ve built. </w:t>
      </w:r>
    </w:p>
    <w:p w14:paraId="3244B825" w14:textId="40C140A0" w:rsidR="00C73D04" w:rsidRDefault="00C73D04" w:rsidP="00C73D04">
      <w:pPr>
        <w:pStyle w:val="ListParagraph"/>
        <w:numPr>
          <w:ilvl w:val="0"/>
          <w:numId w:val="12"/>
        </w:numPr>
      </w:pPr>
      <w:r>
        <w:t>Show how to consume using an AJAX call(s). Don’t just rely on Fiddler. As we discovered with ccm, Fiddler hides issues you’ll encounter with real clients (e.g., CORS).</w:t>
      </w:r>
    </w:p>
    <w:p w14:paraId="557D3E06" w14:textId="17921887" w:rsidR="002D536A" w:rsidRDefault="002D536A" w:rsidP="00C73D04">
      <w:pPr>
        <w:pStyle w:val="ListParagraph"/>
        <w:numPr>
          <w:ilvl w:val="0"/>
          <w:numId w:val="12"/>
        </w:numPr>
      </w:pPr>
      <w:r>
        <w:t>Do NOT spend time on swappable data storage. Stick with one, probably NHibernate (though SQL Azure was requested by one guy).</w:t>
      </w:r>
    </w:p>
    <w:p w14:paraId="60F4500C" w14:textId="1F3129FB" w:rsidR="002D536A" w:rsidRDefault="002D536A" w:rsidP="00C73D04">
      <w:pPr>
        <w:pStyle w:val="ListParagraph"/>
        <w:numPr>
          <w:ilvl w:val="0"/>
          <w:numId w:val="12"/>
        </w:numPr>
      </w:pPr>
      <w:r>
        <w:t>Do NOT spend time on OData. Nobody asked for it.</w:t>
      </w:r>
    </w:p>
    <w:p w14:paraId="62BA4098" w14:textId="07B1A2B8" w:rsidR="008C052A" w:rsidRDefault="00416A15" w:rsidP="00C73D04">
      <w:pPr>
        <w:pStyle w:val="ListParagraph"/>
        <w:numPr>
          <w:ilvl w:val="0"/>
          <w:numId w:val="12"/>
        </w:numPr>
      </w:pPr>
      <w:r>
        <w:t>Once we begin getting into discussing the implementation, let’s take vertical slices instead of horizontal slices (at least as much as possible).</w:t>
      </w:r>
      <w:r w:rsidR="00E0397E">
        <w:t xml:space="preserve"> So, for example, show step-by-step how to GET a </w:t>
      </w:r>
      <w:r w:rsidR="00D85D3B">
        <w:t>T</w:t>
      </w:r>
      <w:r w:rsidR="00E0397E">
        <w:t>ask. Including testing and AJAX call.</w:t>
      </w:r>
    </w:p>
    <w:p w14:paraId="2B284649" w14:textId="00F152CD" w:rsidR="00E0397E" w:rsidRDefault="00E0397E" w:rsidP="00E0397E">
      <w:pPr>
        <w:pStyle w:val="ListParagraph"/>
        <w:numPr>
          <w:ilvl w:val="0"/>
          <w:numId w:val="12"/>
        </w:numPr>
      </w:pPr>
      <w:r>
        <w:t>Similarly, l</w:t>
      </w:r>
      <w:r w:rsidR="008C052A">
        <w:t>et’s show the following</w:t>
      </w:r>
      <w:r>
        <w:t xml:space="preserve"> in great detail, and only the following</w:t>
      </w:r>
      <w:r w:rsidR="008C052A">
        <w:t xml:space="preserve">, rather than taking on </w:t>
      </w:r>
      <w:r>
        <w:t xml:space="preserve">explaining </w:t>
      </w:r>
      <w:r w:rsidR="008C052A">
        <w:t xml:space="preserve">the whole task service. </w:t>
      </w:r>
      <w:r>
        <w:t>T</w:t>
      </w:r>
      <w:r w:rsidR="008C052A">
        <w:t xml:space="preserve">his focus will make it so readers don’t have to refer to the external </w:t>
      </w:r>
      <w:r>
        <w:t>project code</w:t>
      </w:r>
      <w:r w:rsidR="00D85D3B">
        <w:t xml:space="preserve"> to begin developing their own APIs</w:t>
      </w:r>
      <w:r>
        <w:t>. They can refer to that code to see all of the details if they want to, but most of the code is pretty much repetitive; after you’ve seen one GET you’ve seen enough to write another yourself.</w:t>
      </w:r>
    </w:p>
    <w:p w14:paraId="06CCF980" w14:textId="7ECE7DC0" w:rsidR="008C052A" w:rsidRDefault="008C052A" w:rsidP="008C052A">
      <w:pPr>
        <w:pStyle w:val="ListParagraph"/>
        <w:numPr>
          <w:ilvl w:val="1"/>
          <w:numId w:val="12"/>
        </w:numPr>
      </w:pPr>
      <w:r>
        <w:t>GET</w:t>
      </w:r>
      <w:r w:rsidR="00D85D3B">
        <w:t xml:space="preserve"> Task(s)</w:t>
      </w:r>
    </w:p>
    <w:p w14:paraId="47E9A2A5" w14:textId="52BB2A62" w:rsidR="008C052A" w:rsidRDefault="008C052A" w:rsidP="008C052A">
      <w:pPr>
        <w:pStyle w:val="ListParagraph"/>
        <w:numPr>
          <w:ilvl w:val="1"/>
          <w:numId w:val="12"/>
        </w:numPr>
      </w:pPr>
      <w:r>
        <w:t>POST</w:t>
      </w:r>
      <w:r w:rsidR="00D85D3B">
        <w:t xml:space="preserve"> Task(s)</w:t>
      </w:r>
    </w:p>
    <w:p w14:paraId="257C0BAF" w14:textId="7155C059" w:rsidR="008C052A" w:rsidRDefault="008C052A" w:rsidP="008C052A">
      <w:pPr>
        <w:pStyle w:val="ListParagraph"/>
        <w:numPr>
          <w:ilvl w:val="1"/>
          <w:numId w:val="12"/>
        </w:numPr>
      </w:pPr>
      <w:r>
        <w:t>PUT/PATCH</w:t>
      </w:r>
      <w:r w:rsidR="00D85D3B">
        <w:t xml:space="preserve"> Task(s)</w:t>
      </w:r>
    </w:p>
    <w:p w14:paraId="014B6B6A" w14:textId="01C112DE" w:rsidR="008C052A" w:rsidRDefault="008C052A" w:rsidP="008C052A">
      <w:pPr>
        <w:pStyle w:val="ListParagraph"/>
        <w:numPr>
          <w:ilvl w:val="1"/>
          <w:numId w:val="12"/>
        </w:numPr>
      </w:pPr>
      <w:r>
        <w:t>DELETE</w:t>
      </w:r>
      <w:r w:rsidR="00D85D3B">
        <w:t xml:space="preserve"> Task(s)</w:t>
      </w:r>
    </w:p>
    <w:p w14:paraId="6075B05A" w14:textId="28E1C073" w:rsidR="008C052A" w:rsidRDefault="28E1C073" w:rsidP="008C052A">
      <w:pPr>
        <w:pStyle w:val="ListParagraph"/>
        <w:numPr>
          <w:ilvl w:val="1"/>
          <w:numId w:val="12"/>
        </w:numPr>
      </w:pPr>
      <w:r>
        <w:t>GET Task User, to illustrate relationships</w:t>
      </w:r>
    </w:p>
    <w:p w14:paraId="3A34CBFC" w14:textId="594BF56C" w:rsidR="00D85D3B" w:rsidRDefault="00D85D3B" w:rsidP="008C052A">
      <w:pPr>
        <w:pStyle w:val="ListParagraph"/>
        <w:numPr>
          <w:ilvl w:val="1"/>
          <w:numId w:val="12"/>
        </w:numPr>
      </w:pPr>
      <w:r>
        <w:t>Perform a “non-resource” action (e.g., close a task).</w:t>
      </w:r>
    </w:p>
    <w:p w14:paraId="282CC9F1" w14:textId="51D3D5E7" w:rsidR="00D85D3B" w:rsidRDefault="51D3D5E7" w:rsidP="008C052A">
      <w:pPr>
        <w:pStyle w:val="ListParagraph"/>
        <w:numPr>
          <w:ilvl w:val="1"/>
          <w:numId w:val="12"/>
        </w:numPr>
      </w:pPr>
      <w:r>
        <w:t>Perform a legacy operation via the Web API.</w:t>
      </w:r>
    </w:p>
    <w:p w14:paraId="3D3CCF7D" w14:textId="7ADF0C5B" w:rsidR="51D3D5E7" w:rsidRDefault="7ADF0C5B" w:rsidP="7EE94200">
      <w:pPr>
        <w:pStyle w:val="ListParagraph"/>
        <w:numPr>
          <w:ilvl w:val="2"/>
          <w:numId w:val="12"/>
        </w:numPr>
      </w:pPr>
      <w:r>
        <w:t>Currently getting all Statuses and getting Status by id. May instead do this with Task, time permitting, b/c tasks are a bit more interesting.</w:t>
      </w:r>
    </w:p>
    <w:p w14:paraId="299EA082" w14:textId="310EC29C" w:rsidR="008A137A" w:rsidRDefault="310EC29C" w:rsidP="00F12C7C">
      <w:pPr>
        <w:pStyle w:val="ListParagraph"/>
        <w:numPr>
          <w:ilvl w:val="0"/>
          <w:numId w:val="12"/>
        </w:numPr>
      </w:pPr>
      <w:r>
        <w:t>Drop Category and Priority. They may be good in a robust task tracking system, but they are overkill in illustrating Web API and good architectural practices. So get rid of any reference to them... globally.</w:t>
      </w:r>
    </w:p>
    <w:p w14:paraId="579893D7" w14:textId="77777777" w:rsidR="00DE0278" w:rsidRDefault="00DE0278" w:rsidP="00F12C7C">
      <w:pPr>
        <w:pStyle w:val="ListParagraph"/>
        <w:numPr>
          <w:ilvl w:val="0"/>
          <w:numId w:val="12"/>
        </w:numPr>
      </w:pPr>
      <w:r>
        <w:t>Table of Contents:</w:t>
      </w:r>
    </w:p>
    <w:p w14:paraId="6E68EA86" w14:textId="0EF61C97" w:rsidR="00DE0278" w:rsidRDefault="0EF61C97" w:rsidP="00DE0278">
      <w:pPr>
        <w:pStyle w:val="ListParagraph"/>
        <w:numPr>
          <w:ilvl w:val="1"/>
          <w:numId w:val="12"/>
        </w:numPr>
      </w:pPr>
      <w:r>
        <w:t>1) ASP.NET as a Service Framework</w:t>
      </w:r>
    </w:p>
    <w:p w14:paraId="6BCE6D5F" w14:textId="4F4B3E6C" w:rsidR="00DE0278" w:rsidRDefault="00DE0278" w:rsidP="00F12C7C">
      <w:pPr>
        <w:pStyle w:val="ListParagraph"/>
        <w:numPr>
          <w:ilvl w:val="2"/>
          <w:numId w:val="12"/>
        </w:numPr>
      </w:pPr>
      <w:r>
        <w:t>Cut the ASP.NET MVC stuff. It’s confusing. For example, “This book will cover REST principles sufficiently for you to build services using</w:t>
      </w:r>
      <w:r w:rsidR="00DA7CB1">
        <w:t xml:space="preserve"> </w:t>
      </w:r>
      <w:r>
        <w:t>ASP.NET MVC.</w:t>
      </w:r>
      <w:r w:rsidR="00DA7CB1">
        <w:t>”</w:t>
      </w:r>
      <w:r>
        <w:t xml:space="preserve"> </w:t>
      </w:r>
      <w:r w:rsidR="00DA7CB1">
        <w:t>No, w</w:t>
      </w:r>
      <w:r>
        <w:t>e’re not even going to use MVC.</w:t>
      </w:r>
      <w:r w:rsidR="00DA7CB1">
        <w:t xml:space="preserve"> MVC and Web API are two different frameworks.</w:t>
      </w:r>
    </w:p>
    <w:p w14:paraId="12ACFDE1" w14:textId="22CA090F" w:rsidR="00DE0278" w:rsidRDefault="0EF61C97" w:rsidP="00DE0278">
      <w:pPr>
        <w:pStyle w:val="ListParagraph"/>
        <w:numPr>
          <w:ilvl w:val="1"/>
          <w:numId w:val="12"/>
        </w:numPr>
      </w:pPr>
      <w:r>
        <w:t>2) What is RESTful?</w:t>
      </w:r>
    </w:p>
    <w:p w14:paraId="14A6876F" w14:textId="07C6CFEF" w:rsidR="00DA7CB1" w:rsidRDefault="07C6CFEF" w:rsidP="00DA7CB1">
      <w:pPr>
        <w:pStyle w:val="ListParagraph"/>
        <w:numPr>
          <w:ilvl w:val="2"/>
          <w:numId w:val="12"/>
        </w:numPr>
      </w:pPr>
      <w:r>
        <w:t>Leave pretty much as-is, with the following changes. Readers rated this consistently well, even the ones who gave the book &lt; 3 stars.</w:t>
      </w:r>
    </w:p>
    <w:p w14:paraId="0EC1BAAE" w14:textId="0C548C0C" w:rsidR="0B59B21C" w:rsidRDefault="0C548C0C" w:rsidP="0B59B21C">
      <w:pPr>
        <w:pStyle w:val="ListParagraph"/>
        <w:numPr>
          <w:ilvl w:val="2"/>
          <w:numId w:val="12"/>
        </w:numPr>
      </w:pPr>
      <w:commentRangeStart w:id="1"/>
      <w:r w:rsidRPr="0C548C0C">
        <w:rPr>
          <w:rFonts w:ascii="Calibri" w:eastAsia="Calibri" w:hAnsi="Calibri" w:cs="Calibri"/>
        </w:rPr>
        <w:t>In CcmApi we're using 402 to indicate that a business processing rule has been violated. I think Adam Haskell or Jarrett recommended this, so I listened!</w:t>
      </w:r>
      <w:commentRangeEnd w:id="1"/>
      <w:r w:rsidR="5F1A4758">
        <w:commentReference w:id="1"/>
      </w:r>
    </w:p>
    <w:p w14:paraId="07A78400" w14:textId="0123F096" w:rsidR="00DE0278" w:rsidRDefault="4256D420" w:rsidP="00DE0278">
      <w:pPr>
        <w:pStyle w:val="ListParagraph"/>
        <w:numPr>
          <w:ilvl w:val="1"/>
          <w:numId w:val="12"/>
        </w:numPr>
      </w:pPr>
      <w:r>
        <w:t>3) Designing Our Sample REST API</w:t>
      </w:r>
    </w:p>
    <w:p w14:paraId="1994E318" w14:textId="1EC02B44" w:rsidR="4256D420" w:rsidRDefault="4256D420" w:rsidP="4256D420">
      <w:pPr>
        <w:pStyle w:val="ListParagraph"/>
        <w:numPr>
          <w:ilvl w:val="2"/>
          <w:numId w:val="12"/>
        </w:numPr>
      </w:pPr>
      <w:commentRangeStart w:id="2"/>
      <w:r>
        <w:t xml:space="preserve">Let's deal with </w:t>
      </w:r>
      <w:r w:rsidRPr="4256D420">
        <w:rPr>
          <w:rFonts w:ascii="Calibri" w:eastAsia="Calibri" w:hAnsi="Calibri" w:cs="Calibri"/>
        </w:rPr>
        <w:t>handling non-resource APIs using REST. Specifically, starting, completing, or reopening a task. This time these will be different than simply updating or deleting it. There are business rules to follow. So the Status attribute is not editable via CRUD methods.</w:t>
      </w:r>
      <w:commentRangeEnd w:id="2"/>
      <w:r>
        <w:commentReference w:id="2"/>
      </w:r>
    </w:p>
    <w:p w14:paraId="6460F660" w14:textId="44820EA5" w:rsidR="4256D420" w:rsidRDefault="44820EA5" w:rsidP="4256D420">
      <w:pPr>
        <w:pStyle w:val="ListParagraph"/>
        <w:numPr>
          <w:ilvl w:val="2"/>
          <w:numId w:val="12"/>
        </w:numPr>
      </w:pPr>
      <w:commentRangeStart w:id="3"/>
      <w:r w:rsidRPr="44820EA5">
        <w:rPr>
          <w:rFonts w:ascii="Calibri" w:eastAsia="Calibri" w:hAnsi="Calibri" w:cs="Calibri"/>
        </w:rPr>
        <w:lastRenderedPageBreak/>
        <w:t>For collections, make the returned collection a "1st class object" with its own set of properties. Instead of putting the "All" link on each of the bare elements, put it on the collection which will now contain the elements. For the collections returning all Tasks or all Users (i.e., entities that can have a lot of records), add PageNumber, PageSize, and PageCount to the collection. Put pageNumber and pageSize in the query string so callers can page through results.</w:t>
      </w:r>
      <w:commentRangeEnd w:id="3"/>
      <w:r w:rsidR="4256D420">
        <w:commentReference w:id="3"/>
      </w:r>
    </w:p>
    <w:p w14:paraId="57207341" w14:textId="0C8D9142" w:rsidR="3DB4915E" w:rsidRDefault="0C8D9142" w:rsidP="3DB4915E">
      <w:pPr>
        <w:pStyle w:val="ListParagraph"/>
        <w:numPr>
          <w:ilvl w:val="2"/>
          <w:numId w:val="12"/>
        </w:numPr>
      </w:pPr>
      <w:r>
        <w:t>The new book and sample project code will use link services. This will help keep the list of links more dynamic than in the first book, where the mappers simply add a list of static links w/o any regard to current state.</w:t>
      </w:r>
    </w:p>
    <w:p w14:paraId="1A89EA58" w14:textId="454802C6" w:rsidR="77844DE1" w:rsidRDefault="0C8D9142" w:rsidP="77844DE1">
      <w:pPr>
        <w:pStyle w:val="ListParagraph"/>
        <w:numPr>
          <w:ilvl w:val="2"/>
          <w:numId w:val="12"/>
        </w:numPr>
      </w:pPr>
      <w:r>
        <w:t>ASP.NET Identity will be used instead of Membership Provider.</w:t>
      </w:r>
    </w:p>
    <w:p w14:paraId="05CBB524" w14:textId="15CC8D7C" w:rsidR="00DA7CB1" w:rsidRDefault="00DA7CB1" w:rsidP="00DA7CB1">
      <w:pPr>
        <w:pStyle w:val="ListParagraph"/>
        <w:numPr>
          <w:ilvl w:val="2"/>
          <w:numId w:val="12"/>
        </w:numPr>
      </w:pPr>
      <w:r>
        <w:t>Good until the “Choosing Architecture Components” section. Stop there. Those details will move naturally into the text as needed, as we begin implementing vertical slices.</w:t>
      </w:r>
    </w:p>
    <w:p w14:paraId="0C5E7E85" w14:textId="2A985E62" w:rsidR="00DE0278" w:rsidRDefault="0EF61C97" w:rsidP="00DE0278">
      <w:pPr>
        <w:pStyle w:val="ListParagraph"/>
        <w:numPr>
          <w:ilvl w:val="1"/>
          <w:numId w:val="12"/>
        </w:numPr>
      </w:pPr>
      <w:r>
        <w:t>4) Building the Environment and Creating the Source Tree</w:t>
      </w:r>
    </w:p>
    <w:p w14:paraId="1843F9F7" w14:textId="2308E8EF" w:rsidR="00DE0278" w:rsidRDefault="2308E8EF" w:rsidP="00DE0278">
      <w:pPr>
        <w:pStyle w:val="ListParagraph"/>
        <w:numPr>
          <w:ilvl w:val="1"/>
          <w:numId w:val="12"/>
        </w:numPr>
      </w:pPr>
      <w:r>
        <w:t>5) Controllers, Dependencies, and Managing the Database Unit of Work</w:t>
      </w:r>
    </w:p>
    <w:p w14:paraId="3ACF12CA" w14:textId="7E60748B" w:rsidR="00DE0278" w:rsidRDefault="0EF61C97" w:rsidP="00DE0278">
      <w:pPr>
        <w:pStyle w:val="ListParagraph"/>
        <w:numPr>
          <w:ilvl w:val="1"/>
          <w:numId w:val="12"/>
        </w:numPr>
      </w:pPr>
      <w:r>
        <w:t>6) Securing the Service</w:t>
      </w:r>
    </w:p>
    <w:p w14:paraId="33029912" w14:textId="6B0F242C" w:rsidR="3F9BDB9A" w:rsidRDefault="6B0F242C" w:rsidP="6B0F242C">
      <w:pPr>
        <w:pStyle w:val="ListParagraph"/>
        <w:numPr>
          <w:ilvl w:val="2"/>
          <w:numId w:val="12"/>
        </w:numPr>
      </w:pPr>
      <w:r>
        <w:t>We should have 3 users with 3 different auth levels:</w:t>
      </w:r>
    </w:p>
    <w:p w14:paraId="162BCE73" w14:textId="6FC3C330" w:rsidR="6B0F242C" w:rsidRDefault="6FC3C330" w:rsidP="6B0F242C">
      <w:pPr>
        <w:pStyle w:val="ListParagraph"/>
        <w:numPr>
          <w:ilvl w:val="3"/>
          <w:numId w:val="12"/>
        </w:numPr>
      </w:pPr>
      <w:r>
        <w:t>Do and see everything</w:t>
      </w:r>
    </w:p>
    <w:p w14:paraId="0E4EFFE7" w14:textId="0694DD20" w:rsidR="2E2C6C01" w:rsidRDefault="629E1660" w:rsidP="2E2C6C01">
      <w:pPr>
        <w:pStyle w:val="ListParagraph"/>
        <w:numPr>
          <w:ilvl w:val="3"/>
          <w:numId w:val="12"/>
        </w:numPr>
      </w:pPr>
      <w:r>
        <w:t xml:space="preserve">Can't create or delete </w:t>
      </w:r>
      <w:r w:rsidR="008325BF">
        <w:t>tasks</w:t>
      </w:r>
      <w:r>
        <w:t xml:space="preserve">, but can see </w:t>
      </w:r>
      <w:r w:rsidR="00ED0E99">
        <w:t xml:space="preserve">and modify </w:t>
      </w:r>
      <w:r w:rsidR="008325BF">
        <w:t>task</w:t>
      </w:r>
      <w:r>
        <w:t xml:space="preserve"> data</w:t>
      </w:r>
    </w:p>
    <w:p w14:paraId="6C1981E6" w14:textId="1BD5B03C" w:rsidR="2E2C6C01" w:rsidRDefault="6DD2CF07" w:rsidP="2E2C6C01">
      <w:pPr>
        <w:pStyle w:val="ListParagraph"/>
        <w:numPr>
          <w:ilvl w:val="3"/>
          <w:numId w:val="12"/>
        </w:numPr>
      </w:pPr>
      <w:r>
        <w:t xml:space="preserve">Can't </w:t>
      </w:r>
      <w:r w:rsidR="00886DDF">
        <w:t xml:space="preserve">modify </w:t>
      </w:r>
      <w:r>
        <w:t>anything, and can't see who is assigned to the Task (e.g., for an external customer... don't want them to see which particular employee is working on their Task)</w:t>
      </w:r>
    </w:p>
    <w:p w14:paraId="399E2EDB" w14:textId="45745FAD" w:rsidR="6DD2CF07" w:rsidRDefault="6DD2CF07" w:rsidP="6DD2CF07">
      <w:pPr>
        <w:numPr>
          <w:ilvl w:val="2"/>
          <w:numId w:val="12"/>
        </w:numPr>
      </w:pPr>
      <w:r w:rsidRPr="6DD2CF07">
        <w:t>forms auth cookies not natural for apps and devices external to website, so will not cover it</w:t>
      </w:r>
    </w:p>
    <w:p w14:paraId="09BA62CF" w14:textId="54512E12" w:rsidR="00DE0278" w:rsidRDefault="54512E12" w:rsidP="00DE0278">
      <w:pPr>
        <w:pStyle w:val="ListParagraph"/>
        <w:numPr>
          <w:ilvl w:val="1"/>
          <w:numId w:val="12"/>
        </w:numPr>
      </w:pPr>
      <w:r>
        <w:t>7) Dealing with Relationships, Partial Updates, and Other Complexities</w:t>
      </w:r>
    </w:p>
    <w:p w14:paraId="366ADE68" w14:textId="326DC582" w:rsidR="54512E12" w:rsidRDefault="54512E12" w:rsidP="54512E12">
      <w:pPr>
        <w:pStyle w:val="ListParagraph"/>
        <w:numPr>
          <w:ilvl w:val="1"/>
          <w:numId w:val="12"/>
        </w:numPr>
      </w:pPr>
      <w:r>
        <w:t>8) Leveraging new Web API Features to Simplify Your Code and Support Legacy Systems</w:t>
      </w:r>
    </w:p>
    <w:p w14:paraId="0029E86E" w14:textId="5F16D6E4" w:rsidR="00DE0278" w:rsidRDefault="54512E12" w:rsidP="00DE0278">
      <w:pPr>
        <w:pStyle w:val="ListParagraph"/>
        <w:numPr>
          <w:ilvl w:val="1"/>
          <w:numId w:val="12"/>
        </w:numPr>
      </w:pPr>
      <w:r>
        <w:t>9) Putting It All Together</w:t>
      </w:r>
    </w:p>
    <w:p w14:paraId="2FE8A42A" w14:textId="77777777" w:rsidR="001F795A" w:rsidRDefault="001F795A">
      <w:pPr>
        <w:rPr>
          <w:rFonts w:asciiTheme="majorHAnsi" w:eastAsiaTheme="majorEastAsia" w:hAnsiTheme="majorHAnsi" w:cstheme="majorBidi"/>
          <w:color w:val="2E74B5" w:themeColor="accent1" w:themeShade="BF"/>
          <w:sz w:val="32"/>
          <w:szCs w:val="32"/>
        </w:rPr>
      </w:pPr>
      <w:r>
        <w:br w:type="page"/>
      </w:r>
    </w:p>
    <w:p w14:paraId="5038CDEB" w14:textId="56D47711" w:rsidR="00B06076" w:rsidRDefault="00301475">
      <w:pPr>
        <w:pStyle w:val="Heading1"/>
        <w:pPrChange w:id="4" w:author="Brian Wortman" w:date="2014-02-15T11:33:00Z">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pPr>
        </w:pPrChange>
      </w:pPr>
      <w:r>
        <w:lastRenderedPageBreak/>
        <w:t>Raw Material for Appendix</w:t>
      </w:r>
    </w:p>
    <w:p w14:paraId="2E409587" w14:textId="7D0F7FC9" w:rsidR="00301475" w:rsidRDefault="00301475" w:rsidP="00301475">
      <w:r>
        <w:t>A lot of this is stuff cut from the 1</w:t>
      </w:r>
      <w:r w:rsidRPr="00301475">
        <w:rPr>
          <w:vertAlign w:val="superscript"/>
        </w:rPr>
        <w:t>st</w:t>
      </w:r>
      <w:r>
        <w:t xml:space="preserve"> edition text…</w:t>
      </w:r>
    </w:p>
    <w:p w14:paraId="31CEDD69"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Data Access</w:t>
      </w:r>
    </w:p>
    <w:p w14:paraId="6810D58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There are quite a few options available in .NET when it comes to data access and object</w:t>
      </w:r>
    </w:p>
    <w:p w14:paraId="68DD0B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persistence on SQL Server. Most of these options fall into one of two categories: using the</w:t>
      </w:r>
    </w:p>
    <w:p w14:paraId="595C4F5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various SqlClient objects (e.g., </w:t>
      </w:r>
      <w:r>
        <w:rPr>
          <w:rFonts w:ascii="TheSansMonoConNormal" w:hAnsi="TheSansMonoConNormal" w:cs="TheSansMonoConNormal"/>
          <w:sz w:val="18"/>
          <w:szCs w:val="18"/>
        </w:rPr>
        <w:t>SqlConnection</w:t>
      </w:r>
      <w:r>
        <w:rPr>
          <w:rFonts w:ascii="UtopiaStd-Regular" w:hAnsi="UtopiaStd-Regular" w:cs="UtopiaStd-Regular"/>
          <w:sz w:val="18"/>
          <w:szCs w:val="18"/>
        </w:rPr>
        <w:t xml:space="preserve">, </w:t>
      </w:r>
      <w:r>
        <w:rPr>
          <w:rFonts w:ascii="TheSansMonoConNormal" w:hAnsi="TheSansMonoConNormal" w:cs="TheSansMonoConNormal"/>
          <w:sz w:val="18"/>
          <w:szCs w:val="18"/>
        </w:rPr>
        <w:t>SqlDataAdapter</w:t>
      </w:r>
      <w:r>
        <w:rPr>
          <w:rFonts w:ascii="UtopiaStd-Regular" w:hAnsi="UtopiaStd-Regular" w:cs="UtopiaStd-Regular"/>
          <w:sz w:val="18"/>
          <w:szCs w:val="18"/>
        </w:rPr>
        <w:t xml:space="preserve">, and </w:t>
      </w:r>
      <w:r>
        <w:rPr>
          <w:rFonts w:ascii="TheSansMonoConNormal" w:hAnsi="TheSansMonoConNormal" w:cs="TheSansMonoConNormal"/>
          <w:sz w:val="18"/>
          <w:szCs w:val="18"/>
        </w:rPr>
        <w:t>SqlCommand</w:t>
      </w:r>
      <w:r>
        <w:rPr>
          <w:rFonts w:ascii="UtopiaStd-Regular" w:hAnsi="UtopiaStd-Regular" w:cs="UtopiaStd-Regular"/>
          <w:sz w:val="18"/>
          <w:szCs w:val="18"/>
        </w:rPr>
        <w:t>) with stored</w:t>
      </w:r>
    </w:p>
    <w:p w14:paraId="7DF70A65" w14:textId="455C7374"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procedures or embedded SQL; or using an Object Relational Mapper (ORM). Sometimes the</w:t>
      </w:r>
    </w:p>
    <w:p w14:paraId="0956BD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two approaches are used together, but more often developers choose one or the other.</w:t>
      </w:r>
    </w:p>
    <w:p w14:paraId="5FB2A3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What I’ve found to work best most the time, on applications where the database</w:t>
      </w:r>
    </w:p>
    <w:p w14:paraId="633B8C4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schema isn’t too crazy (and there isn’t any requirement to squeeze every last ounce out</w:t>
      </w:r>
    </w:p>
    <w:p w14:paraId="7E80B2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of performance), is to use </w:t>
      </w:r>
      <w:r>
        <w:rPr>
          <w:rFonts w:ascii="UtopiaStd-Italic" w:hAnsi="UtopiaStd-Italic" w:cs="UtopiaStd-Italic"/>
          <w:i/>
          <w:iCs/>
          <w:sz w:val="18"/>
          <w:szCs w:val="18"/>
        </w:rPr>
        <w:t xml:space="preserve">NHibernate </w:t>
      </w:r>
      <w:r>
        <w:rPr>
          <w:rFonts w:ascii="UtopiaStd-Regular" w:hAnsi="UtopiaStd-Regular" w:cs="UtopiaStd-Regular"/>
          <w:sz w:val="18"/>
          <w:szCs w:val="18"/>
        </w:rPr>
        <w:t>for most of the basic Create-Read-Update-Delete</w:t>
      </w:r>
    </w:p>
    <w:p w14:paraId="2A3D0E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(CRUD) work—and then supplement that with stored procedure calls, as needed.</w:t>
      </w:r>
    </w:p>
    <w:p w14:paraId="0369A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The separation between the Unit of Work object (i.e., the </w:t>
      </w:r>
      <w:r>
        <w:rPr>
          <w:rFonts w:ascii="TheSansMonoConNormal" w:hAnsi="TheSansMonoConNormal" w:cs="TheSansMonoConNormal"/>
          <w:sz w:val="18"/>
          <w:szCs w:val="18"/>
        </w:rPr>
        <w:t>ISession</w:t>
      </w:r>
      <w:r>
        <w:rPr>
          <w:rFonts w:ascii="UtopiaStd-Regular" w:hAnsi="UtopiaStd-Regular" w:cs="UtopiaStd-Regular"/>
          <w:sz w:val="18"/>
          <w:szCs w:val="18"/>
        </w:rPr>
        <w:t>) and your repository</w:t>
      </w:r>
    </w:p>
    <w:p w14:paraId="06B9C62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objects is the main benefit, in my opinion. This is especially the case within web or</w:t>
      </w:r>
    </w:p>
    <w:p w14:paraId="1FF260A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service applications, where you want a given call to execute within the context of a single</w:t>
      </w:r>
    </w:p>
    <w:p w14:paraId="3073259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database session and transaction.</w:t>
      </w:r>
    </w:p>
    <w:p w14:paraId="4C75BE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NHibernate is particularly well-suited for this scenario; in fact, it comes with built-in</w:t>
      </w:r>
    </w:p>
    <w:p w14:paraId="5C17AB7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support for associating Unit of Work instances with ASP.NET or WCF call contexts. This</w:t>
      </w:r>
    </w:p>
    <w:p w14:paraId="13192F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benefit allows the developer to configure the lifetime and injection of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w:t>
      </w:r>
    </w:p>
    <w:p w14:paraId="4846AB9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just once—and then never have to mess with them again. As you’ll see, using an IoC</w:t>
      </w:r>
    </w:p>
    <w:p w14:paraId="5A3236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container along with NHibernate and its link with ASP.NET allows for near-transparent</w:t>
      </w:r>
    </w:p>
    <w:p w14:paraId="6FA107DE" w14:textId="5354054D"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yet very reliable database-transaction management.</w:t>
      </w:r>
    </w:p>
    <w:p w14:paraId="5705EC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 you work with NHibernate in your task management sample REST service, be</w:t>
      </w:r>
    </w:p>
    <w:p w14:paraId="194718B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sure to note the way in which the code manages the lifetime and injection of </w:t>
      </w:r>
      <w:r>
        <w:rPr>
          <w:rFonts w:ascii="TheSansMonoConNormal" w:hAnsi="TheSansMonoConNormal" w:cs="TheSansMonoConNormal"/>
          <w:sz w:val="18"/>
          <w:szCs w:val="18"/>
        </w:rPr>
        <w:t>ISession</w:t>
      </w:r>
    </w:p>
    <w:p w14:paraId="578B2C8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instances. This is arguably the key to much of the value of using NHibernate within</w:t>
      </w:r>
    </w:p>
    <w:p w14:paraId="1137CB9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ASP.NET MVC applications. Also, if you use NHibernate and maintain a separation of the</w:t>
      </w:r>
    </w:p>
    <w:p w14:paraId="2489976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data model classes from the actual repositories and mapping files, then you can create a</w:t>
      </w:r>
    </w:p>
    <w:p w14:paraId="4D820B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true provider-agnostic data access interface layer. I’m a huge fan of code and architecture</w:t>
      </w:r>
    </w:p>
    <w:p w14:paraId="10FE547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cleanliness and simplicity, so the fact that you can completely separate the caller from</w:t>
      </w:r>
    </w:p>
    <w:p w14:paraId="07FAD4E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anything SQL Server–related is a very important to me (even if I never intend to support</w:t>
      </w:r>
    </w:p>
    <w:p w14:paraId="3CC5CDC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other platform beyond SQL Server).</w:t>
      </w:r>
    </w:p>
    <w:p w14:paraId="2393A898"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0B73FF72"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IoC Container</w:t>
      </w:r>
    </w:p>
    <w:p w14:paraId="7C1B7C1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These days, whether working in .NET or in Java, not using an IoC container of some</w:t>
      </w:r>
    </w:p>
    <w:p w14:paraId="4573BF9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sort can almost be considered foolish. Again, there are certainly special circumstances</w:t>
      </w:r>
    </w:p>
    <w:p w14:paraId="65394BA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might require you to manage dependencies yourself. But generally speaking, using one of the available frameworks is pretty much a no-brainer. If you’re one of the many</w:t>
      </w:r>
    </w:p>
    <w:p w14:paraId="6219727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developers who don’t know what an IoC container is used for, I suspect this method of</w:t>
      </w:r>
    </w:p>
    <w:p w14:paraId="0549C6D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managing dependencies and using such a tool might be the most valuable thing you will</w:t>
      </w:r>
    </w:p>
    <w:p w14:paraId="7A5D8D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learn from this book. Seriously, dependency injection tends to be the anchor on which</w:t>
      </w:r>
    </w:p>
    <w:p w14:paraId="7202BE7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most other good patterns and practices hang.</w:t>
      </w:r>
    </w:p>
    <w:p w14:paraId="6E514F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I’ve used a few different IoC containers, and the one I like best is </w:t>
      </w:r>
      <w:r>
        <w:rPr>
          <w:rFonts w:ascii="UtopiaStd-Italic" w:hAnsi="UtopiaStd-Italic" w:cs="UtopiaStd-Italic"/>
          <w:i/>
          <w:iCs/>
          <w:sz w:val="18"/>
          <w:szCs w:val="18"/>
        </w:rPr>
        <w:t>Ninject</w:t>
      </w:r>
      <w:r>
        <w:rPr>
          <w:rFonts w:ascii="UtopiaStd-Regular" w:hAnsi="UtopiaStd-Regular" w:cs="UtopiaStd-Regular"/>
          <w:sz w:val="18"/>
          <w:szCs w:val="18"/>
        </w:rPr>
        <w:t>. It is</w:t>
      </w:r>
    </w:p>
    <w:p w14:paraId="4056F52B"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extremely simple to use, contained within a single DLL, and configured with a fluent-like</w:t>
      </w:r>
    </w:p>
    <w:p w14:paraId="630856A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syntax (e.g., when registering the various type mappings and object instances). It also has</w:t>
      </w:r>
    </w:p>
    <w:p w14:paraId="51F10AF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ability to register a callback method for type resolution, which will come in handy</w:t>
      </w:r>
    </w:p>
    <w:p w14:paraId="273DF4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when you want to make NHibernate </w:t>
      </w:r>
      <w:r>
        <w:rPr>
          <w:rFonts w:ascii="TheSansMonoConNormal" w:hAnsi="TheSansMonoConNormal" w:cs="TheSansMonoConNormal"/>
          <w:sz w:val="18"/>
          <w:szCs w:val="18"/>
        </w:rPr>
        <w:t xml:space="preserve">ISession </w:t>
      </w:r>
      <w:r>
        <w:rPr>
          <w:rFonts w:ascii="UtopiaStd-Regular" w:hAnsi="UtopiaStd-Regular" w:cs="UtopiaStd-Regular"/>
          <w:sz w:val="18"/>
          <w:szCs w:val="18"/>
        </w:rPr>
        <w:t>objects available for constructor injection</w:t>
      </w:r>
    </w:p>
    <w:p w14:paraId="0EDF857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into your repository objects.</w:t>
      </w:r>
    </w:p>
    <w:p w14:paraId="72B79F64" w14:textId="77777777" w:rsidR="000714DA" w:rsidRDefault="000714DA" w:rsidP="00301475">
      <w:pPr>
        <w:autoSpaceDE w:val="0"/>
        <w:autoSpaceDN w:val="0"/>
        <w:adjustRightInd w:val="0"/>
        <w:spacing w:after="0" w:line="240" w:lineRule="auto"/>
        <w:rPr>
          <w:rFonts w:ascii="UtopiaStd-Regular" w:hAnsi="UtopiaStd-Regular" w:cs="UtopiaStd-Regular"/>
          <w:sz w:val="18"/>
          <w:szCs w:val="18"/>
        </w:rPr>
      </w:pPr>
    </w:p>
    <w:p w14:paraId="30109F38"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Logger</w:t>
      </w:r>
    </w:p>
    <w:p w14:paraId="08B8F1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If you ask 10 people for their opinion on the best logger, you will likely get 11 different</w:t>
      </w:r>
    </w:p>
    <w:p w14:paraId="3A1674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answers. There are many ways to write log messages from within an application,</w:t>
      </w:r>
    </w:p>
    <w:p w14:paraId="0A8ABAA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including built-in .NET tracing. What’s most important with loggers is that you can</w:t>
      </w:r>
    </w:p>
    <w:p w14:paraId="07267F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configure them via configuration files—</w:t>
      </w:r>
      <w:r>
        <w:rPr>
          <w:rFonts w:ascii="UtopiaStd-Italic" w:hAnsi="UtopiaStd-Italic" w:cs="UtopiaStd-Italic"/>
          <w:i/>
          <w:iCs/>
          <w:sz w:val="18"/>
          <w:szCs w:val="18"/>
        </w:rPr>
        <w:t xml:space="preserve">not </w:t>
      </w:r>
      <w:r>
        <w:rPr>
          <w:rFonts w:ascii="UtopiaStd-Regular" w:hAnsi="UtopiaStd-Regular" w:cs="UtopiaStd-Regular"/>
          <w:sz w:val="18"/>
          <w:szCs w:val="18"/>
        </w:rPr>
        <w:t>by changing code and recompiling. As such,</w:t>
      </w:r>
    </w:p>
    <w:p w14:paraId="6AE85AF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any logger worth considering will offer some degree of the following capabilities—all</w:t>
      </w:r>
    </w:p>
    <w:p w14:paraId="6EF5F21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configurable at runtime (or during deployment):</w:t>
      </w:r>
    </w:p>
    <w:p w14:paraId="6C5475A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Filtering</w:t>
      </w:r>
    </w:p>
    <w:p w14:paraId="7F317A4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Log levels</w:t>
      </w:r>
    </w:p>
    <w:p w14:paraId="282CD91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lastRenderedPageBreak/>
        <w:t>·</w:t>
      </w:r>
      <w:r>
        <w:rPr>
          <w:rFonts w:ascii="UtopiaStd-Regular" w:hAnsi="UtopiaStd-Regular" w:cs="UtopiaStd-Regular"/>
          <w:sz w:val="18"/>
          <w:szCs w:val="18"/>
        </w:rPr>
        <w:t>· Routing</w:t>
      </w:r>
    </w:p>
    <w:p w14:paraId="5B907B4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Formatting</w:t>
      </w:r>
    </w:p>
    <w:p w14:paraId="50D72B2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Filtering allows you to write code using certain tags or categories, and then filter them</w:t>
      </w:r>
    </w:p>
    <w:p w14:paraId="699FBD3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out at runtime. For example, a filter value might be a certain section of the application called</w:t>
      </w:r>
    </w:p>
    <w:p w14:paraId="302A50A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TheSansMonoConNormal" w:hAnsi="TheSansMonoConNormal" w:cs="TheSansMonoConNormal"/>
          <w:sz w:val="18"/>
          <w:szCs w:val="18"/>
        </w:rPr>
        <w:t>authentication</w:t>
      </w:r>
      <w:r>
        <w:rPr>
          <w:rFonts w:ascii="UtopiaStd-Regular" w:hAnsi="UtopiaStd-Regular" w:cs="UtopiaStd-Regular"/>
          <w:sz w:val="18"/>
          <w:szCs w:val="18"/>
        </w:rPr>
        <w:t xml:space="preserve">, or a certain class called </w:t>
      </w:r>
      <w:r>
        <w:rPr>
          <w:rFonts w:ascii="TheSansMonoConNormal" w:hAnsi="TheSansMonoConNormal" w:cs="TheSansMonoConNormal"/>
          <w:sz w:val="18"/>
          <w:szCs w:val="18"/>
        </w:rPr>
        <w:t>Mvc4ServicesBook.Web.Api.TasksController</w:t>
      </w:r>
      <w:r>
        <w:rPr>
          <w:rFonts w:ascii="UtopiaStd-Regular" w:hAnsi="UtopiaStd-Regular" w:cs="UtopiaStd-Regular"/>
          <w:sz w:val="18"/>
          <w:szCs w:val="18"/>
        </w:rPr>
        <w:t>.</w:t>
      </w:r>
    </w:p>
    <w:p w14:paraId="6264EB8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 the code itself would have this category either hard-coded or inserted by the logger,</w:t>
      </w:r>
    </w:p>
    <w:p w14:paraId="54ADC56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then the configuration file could be used to turn those categories on or off. In this</w:t>
      </w:r>
    </w:p>
    <w:p w14:paraId="297C102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manner, you can decide at run time to log certain types of messages. Obviously, you</w:t>
      </w:r>
    </w:p>
    <w:p w14:paraId="1784D0C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don’t want to be required to update and recompile your code in order to log more</w:t>
      </w:r>
    </w:p>
    <w:p w14:paraId="5D49707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w:t>
      </w:r>
    </w:p>
    <w:p w14:paraId="656CD5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Log levels are essentially a special case of filtering, where the different log levels</w:t>
      </w:r>
    </w:p>
    <w:p w14:paraId="1B489AC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are typically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w:t>
      </w:r>
      <w:r>
        <w:rPr>
          <w:rFonts w:ascii="TheSansMonoConNormal" w:hAnsi="TheSansMonoConNormal" w:cs="TheSansMonoConNormal"/>
          <w:sz w:val="18"/>
          <w:szCs w:val="18"/>
        </w:rPr>
        <w:t>WARNING</w:t>
      </w:r>
      <w:r>
        <w:rPr>
          <w:rFonts w:ascii="UtopiaStd-Regular" w:hAnsi="UtopiaStd-Regular" w:cs="UtopiaStd-Regular"/>
          <w:sz w:val="18"/>
          <w:szCs w:val="18"/>
        </w:rPr>
        <w:t xml:space="preserve">, </w:t>
      </w:r>
      <w:r>
        <w:rPr>
          <w:rFonts w:ascii="TheSansMonoConNormal" w:hAnsi="TheSansMonoConNormal" w:cs="TheSansMonoConNormal"/>
          <w:sz w:val="18"/>
          <w:szCs w:val="18"/>
        </w:rPr>
        <w:t>ERROR</w:t>
      </w:r>
      <w:r>
        <w:rPr>
          <w:rFonts w:ascii="UtopiaStd-Regular" w:hAnsi="UtopiaStd-Regular" w:cs="UtopiaStd-Regular"/>
          <w:sz w:val="18"/>
          <w:szCs w:val="18"/>
        </w:rPr>
        <w:t xml:space="preserve">, </w:t>
      </w:r>
      <w:r>
        <w:rPr>
          <w:rFonts w:ascii="TheSansMonoConNormal" w:hAnsi="TheSansMonoConNormal" w:cs="TheSansMonoConNormal"/>
          <w:sz w:val="18"/>
          <w:szCs w:val="18"/>
        </w:rPr>
        <w:t>CRITICAL</w:t>
      </w:r>
      <w:r>
        <w:rPr>
          <w:rFonts w:ascii="UtopiaStd-Regular" w:hAnsi="UtopiaStd-Regular" w:cs="UtopiaStd-Regular"/>
          <w:sz w:val="18"/>
          <w:szCs w:val="18"/>
        </w:rPr>
        <w:t xml:space="preserve">, and </w:t>
      </w:r>
      <w:r>
        <w:rPr>
          <w:rFonts w:ascii="TheSansMonoConNormal" w:hAnsi="TheSansMonoConNormal" w:cs="TheSansMonoConNormal"/>
          <w:sz w:val="18"/>
          <w:szCs w:val="18"/>
        </w:rPr>
        <w:t xml:space="preserve">FATAL </w:t>
      </w:r>
      <w:r>
        <w:rPr>
          <w:rFonts w:ascii="UtopiaStd-Regular" w:hAnsi="UtopiaStd-Regular" w:cs="UtopiaStd-Regular"/>
          <w:sz w:val="18"/>
          <w:szCs w:val="18"/>
        </w:rPr>
        <w:t>(or some</w:t>
      </w:r>
    </w:p>
    <w:p w14:paraId="4B65712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combination thereof). This particular filter is used often enough that most loggers make it</w:t>
      </w:r>
    </w:p>
    <w:p w14:paraId="0DB277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 prominent part of the API. For example, </w:t>
      </w:r>
      <w:r>
        <w:rPr>
          <w:rFonts w:ascii="UtopiaStd-Italic" w:hAnsi="UtopiaStd-Italic" w:cs="UtopiaStd-Italic"/>
          <w:i/>
          <w:iCs/>
          <w:sz w:val="18"/>
          <w:szCs w:val="18"/>
        </w:rPr>
        <w:t>log4net</w:t>
      </w:r>
      <w:r>
        <w:rPr>
          <w:rFonts w:ascii="UtopiaStd-Regular" w:hAnsi="UtopiaStd-Regular" w:cs="UtopiaStd-Regular"/>
          <w:sz w:val="18"/>
          <w:szCs w:val="18"/>
        </w:rPr>
        <w:t>’s logger class contains methods named</w:t>
      </w:r>
    </w:p>
    <w:p w14:paraId="12A03CC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after those levels: </w:t>
      </w:r>
      <w:r>
        <w:rPr>
          <w:rFonts w:ascii="TheSansMonoConNormal" w:hAnsi="TheSansMonoConNormal" w:cs="TheSansMonoConNormal"/>
          <w:sz w:val="18"/>
          <w:szCs w:val="18"/>
        </w:rPr>
        <w:t>Debug()</w:t>
      </w:r>
      <w:r>
        <w:rPr>
          <w:rFonts w:ascii="UtopiaStd-Regular" w:hAnsi="UtopiaStd-Regular" w:cs="UtopiaStd-Regular"/>
          <w:sz w:val="18"/>
          <w:szCs w:val="18"/>
        </w:rPr>
        <w:t xml:space="preserve">, </w:t>
      </w:r>
      <w:r>
        <w:rPr>
          <w:rFonts w:ascii="TheSansMonoConNormal" w:hAnsi="TheSansMonoConNormal" w:cs="TheSansMonoConNormal"/>
          <w:sz w:val="18"/>
          <w:szCs w:val="18"/>
        </w:rPr>
        <w:t>Verbose()</w:t>
      </w:r>
      <w:r>
        <w:rPr>
          <w:rFonts w:ascii="UtopiaStd-Regular" w:hAnsi="UtopiaStd-Regular" w:cs="UtopiaStd-Regular"/>
          <w:sz w:val="18"/>
          <w:szCs w:val="18"/>
        </w:rPr>
        <w:t xml:space="preserve">, </w:t>
      </w:r>
      <w:r>
        <w:rPr>
          <w:rFonts w:ascii="TheSansMonoConNormal" w:hAnsi="TheSansMonoConNormal" w:cs="TheSansMonoConNormal"/>
          <w:sz w:val="18"/>
          <w:szCs w:val="18"/>
        </w:rPr>
        <w:t>Info()</w:t>
      </w:r>
      <w:r>
        <w:rPr>
          <w:rFonts w:ascii="UtopiaStd-Regular" w:hAnsi="UtopiaStd-Regular" w:cs="UtopiaStd-Regular"/>
          <w:sz w:val="18"/>
          <w:szCs w:val="18"/>
        </w:rPr>
        <w:t xml:space="preserve">, and </w:t>
      </w:r>
      <w:r>
        <w:rPr>
          <w:rFonts w:ascii="TheSansMonoConNormal" w:hAnsi="TheSansMonoConNormal" w:cs="TheSansMonoConNormal"/>
          <w:sz w:val="18"/>
          <w:szCs w:val="18"/>
        </w:rPr>
        <w:t>Error()</w:t>
      </w:r>
      <w:r>
        <w:rPr>
          <w:rFonts w:ascii="UtopiaStd-Regular" w:hAnsi="UtopiaStd-Regular" w:cs="UtopiaStd-Regular"/>
          <w:sz w:val="18"/>
          <w:szCs w:val="18"/>
        </w:rPr>
        <w:t>.</w:t>
      </w:r>
    </w:p>
    <w:p w14:paraId="284863C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Routing describes the ability for log messages to be sent to different targets by simply</w:t>
      </w:r>
    </w:p>
    <w:p w14:paraId="7C27A53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updating the configuration file. In other words, the code itself knows nothing about</w:t>
      </w:r>
    </w:p>
    <w:p w14:paraId="17F9775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where the log data will eventually end up—it just sends log messages to the logger. Then,</w:t>
      </w:r>
    </w:p>
    <w:p w14:paraId="5862ED2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at deployment or runtime, the configuration file is updated to route log data to one or</w:t>
      </w:r>
    </w:p>
    <w:p w14:paraId="7F7E2B1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more providers. Examples of some providers include text file, XML file, Windows event log, SMTP server/e-mail, and SQL Server databases. Typically, you can also configure</w:t>
      </w:r>
    </w:p>
    <w:p w14:paraId="26494B0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different routes for different filters, as in these examples:</w:t>
      </w:r>
    </w:p>
    <w:p w14:paraId="64D14F9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info and debug messages to a log file</w:t>
      </w:r>
    </w:p>
    <w:p w14:paraId="4CE76F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warning and error messages to the event log</w:t>
      </w:r>
    </w:p>
    <w:p w14:paraId="65AF85A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SymbolMT" w:hAnsi="SymbolMT" w:cs="SymbolMT"/>
          <w:sz w:val="18"/>
          <w:szCs w:val="18"/>
        </w:rPr>
        <w:t>·</w:t>
      </w:r>
      <w:r>
        <w:rPr>
          <w:rFonts w:ascii="UtopiaStd-Regular" w:hAnsi="UtopiaStd-Regular" w:cs="UtopiaStd-Regular"/>
          <w:sz w:val="18"/>
          <w:szCs w:val="18"/>
        </w:rPr>
        <w:t>· Send fatal messages to an ops team via email</w:t>
      </w:r>
    </w:p>
    <w:p w14:paraId="19A76D8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 these types of routes and filters should be updatable via updates to a</w:t>
      </w:r>
    </w:p>
    <w:p w14:paraId="4721924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configuration file.</w:t>
      </w:r>
    </w:p>
    <w:p w14:paraId="6DF6B85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Finally, a logger should offer the ability to use format strings for log messages. This</w:t>
      </w:r>
    </w:p>
    <w:p w14:paraId="2D0BB58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means that—again, via the configuration file—you can tell the logger exactly how you want</w:t>
      </w:r>
    </w:p>
    <w:p w14:paraId="3540E67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 log messages to look. These log format strings are usually similar to what you might</w:t>
      </w:r>
    </w:p>
    <w:p w14:paraId="15D67A4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use when specifying the format string in a call to the .NET function, </w:t>
      </w:r>
      <w:r>
        <w:rPr>
          <w:rFonts w:ascii="TheSansMonoConNormal" w:hAnsi="TheSansMonoConNormal" w:cs="TheSansMonoConNormal"/>
          <w:sz w:val="18"/>
          <w:szCs w:val="18"/>
        </w:rPr>
        <w:t>String.Format()</w:t>
      </w:r>
      <w:r>
        <w:rPr>
          <w:rFonts w:ascii="UtopiaStd-Regular" w:hAnsi="UtopiaStd-Regular" w:cs="UtopiaStd-Regular"/>
          <w:sz w:val="18"/>
          <w:szCs w:val="18"/>
        </w:rPr>
        <w:t>.</w:t>
      </w:r>
    </w:p>
    <w:p w14:paraId="601E238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Further, it should be possible to utilize predefined tokens for logger-provided pieces of</w:t>
      </w:r>
    </w:p>
    <w:p w14:paraId="7F46BAA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information. For example, the following should be available to you: the current date and</w:t>
      </w:r>
    </w:p>
    <w:p w14:paraId="5774729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time (including the ability to specify a date/time format string), logger name, </w:t>
      </w:r>
      <w:r>
        <w:rPr>
          <w:rFonts w:ascii="TheSansMonoConNormal" w:hAnsi="TheSansMonoConNormal" w:cs="TheSansMonoConNormal"/>
          <w:sz w:val="18"/>
          <w:szCs w:val="18"/>
        </w:rPr>
        <w:t>ThreadId</w:t>
      </w:r>
      <w:r>
        <w:rPr>
          <w:rFonts w:ascii="UtopiaStd-Regular" w:hAnsi="UtopiaStd-Regular" w:cs="UtopiaStd-Regular"/>
          <w:sz w:val="18"/>
          <w:szCs w:val="18"/>
        </w:rPr>
        <w:t>, log</w:t>
      </w:r>
    </w:p>
    <w:p w14:paraId="295DBCF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level, currently executing method, class name, and so on. Here’s an example from log4net:</w:t>
      </w:r>
    </w:p>
    <w:p w14:paraId="0C261D1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 %-5level [%thread] %logger - %message%newline%exception</w:t>
      </w:r>
    </w:p>
    <w:p w14:paraId="2D374716"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My logger of choice has been log4net for quite a while now. Beyond the capabilities</w:t>
      </w:r>
    </w:p>
    <w:p w14:paraId="3CAEEC4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 just described, log4net’s logger is an </w:t>
      </w:r>
      <w:r>
        <w:rPr>
          <w:rFonts w:ascii="TheSansMonoConNormal" w:hAnsi="TheSansMonoConNormal" w:cs="TheSansMonoConNormal"/>
          <w:sz w:val="18"/>
          <w:szCs w:val="18"/>
        </w:rPr>
        <w:t xml:space="preserve">ILog </w:t>
      </w:r>
      <w:r>
        <w:rPr>
          <w:rFonts w:ascii="UtopiaStd-Regular" w:hAnsi="UtopiaStd-Regular" w:cs="UtopiaStd-Regular"/>
          <w:sz w:val="18"/>
          <w:szCs w:val="18"/>
        </w:rPr>
        <w:t>interface. This means you can use</w:t>
      </w:r>
    </w:p>
    <w:p w14:paraId="1DAA94F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dependency injection for supplying logger instances to any class in the application.</w:t>
      </w:r>
    </w:p>
    <w:p w14:paraId="3420A9C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 loggers (e.g., Microsoft’s Enterprise Application Library Logging Block) don’t offer</w:t>
      </w:r>
    </w:p>
    <w:p w14:paraId="641E3B6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 interface-based logger. So you either have to wrap the entire logging API with an</w:t>
      </w:r>
    </w:p>
    <w:p w14:paraId="76D94E15"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adapter; or, you are forced to statically bind your class code to a specific logger. At least,</w:t>
      </w:r>
    </w:p>
    <w:p w14:paraId="099564E8"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that was my experience.</w:t>
      </w:r>
    </w:p>
    <w:p w14:paraId="434CD3B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Bottom line: The log4net logging framework is simple to use, provides a logger</w:t>
      </w:r>
    </w:p>
    <w:p w14:paraId="75625570"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interface that can be used with IoC containers, comes with numerous options for routing</w:t>
      </w:r>
    </w:p>
    <w:p w14:paraId="58749A9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and filtering, and has been used all around the world in thousands of .NET applications</w:t>
      </w:r>
    </w:p>
    <w:p w14:paraId="06DAFCFA" w14:textId="0C5BFBF6" w:rsidR="00301475" w:rsidRDefault="00301475" w:rsidP="00301475">
      <w:pPr>
        <w:rPr>
          <w:rFonts w:ascii="UtopiaStd-Regular" w:hAnsi="UtopiaStd-Regular" w:cs="UtopiaStd-Regular"/>
          <w:sz w:val="18"/>
          <w:szCs w:val="18"/>
        </w:rPr>
      </w:pPr>
      <w:r>
        <w:rPr>
          <w:rFonts w:ascii="UtopiaStd-Regular" w:hAnsi="UtopiaStd-Regular" w:cs="UtopiaStd-Regular"/>
          <w:sz w:val="18"/>
          <w:szCs w:val="18"/>
        </w:rPr>
        <w:t>for many years.</w:t>
      </w:r>
    </w:p>
    <w:p w14:paraId="4535530A" w14:textId="77777777" w:rsidR="00341785" w:rsidRDefault="00341785" w:rsidP="00341785"/>
    <w:p w14:paraId="70515A31" w14:textId="77777777" w:rsidR="00301475" w:rsidRDefault="00301475" w:rsidP="00301475">
      <w:pPr>
        <w:autoSpaceDE w:val="0"/>
        <w:autoSpaceDN w:val="0"/>
        <w:adjustRightInd w:val="0"/>
        <w:spacing w:after="0" w:line="240" w:lineRule="auto"/>
        <w:rPr>
          <w:rFonts w:ascii="UtopiaStd-Regular" w:hAnsi="UtopiaStd-Regular" w:cs="UtopiaStd-Regular"/>
          <w:sz w:val="28"/>
          <w:szCs w:val="28"/>
        </w:rPr>
      </w:pPr>
      <w:r>
        <w:rPr>
          <w:rFonts w:ascii="UtopiaStd-Regular" w:hAnsi="UtopiaStd-Regular" w:cs="UtopiaStd-Regular"/>
          <w:sz w:val="28"/>
          <w:szCs w:val="28"/>
        </w:rPr>
        <w:t>DateTimeAdapter</w:t>
      </w:r>
    </w:p>
    <w:p w14:paraId="7BFE0B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I’m a firm believer in avoiding static calls at all costs—and that includes static calls</w:t>
      </w:r>
    </w:p>
    <w:p w14:paraId="5C00980A"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against .NET Framework classes. The only place a static call should be made is within</w:t>
      </w:r>
    </w:p>
    <w:p w14:paraId="1DD5A2DC"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an adapter or factory class. The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property in .NET is a perfect example of</w:t>
      </w:r>
    </w:p>
    <w:p w14:paraId="27D582A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something that seems so trivial to use, yet can get you tied up in knots many times over if</w:t>
      </w:r>
    </w:p>
    <w:p w14:paraId="4501108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you’re not careful; this is especially so when it comes to writing unit tests.</w:t>
      </w:r>
    </w:p>
    <w:p w14:paraId="54E34A01"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Instead, you need to use the Adapter pattern, wrap the </w:t>
      </w:r>
      <w:r>
        <w:rPr>
          <w:rFonts w:ascii="TheSansMonoConNormal" w:hAnsi="TheSansMonoConNormal" w:cs="TheSansMonoConNormal"/>
          <w:sz w:val="18"/>
          <w:szCs w:val="18"/>
        </w:rPr>
        <w:t xml:space="preserve">DateTime </w:t>
      </w:r>
      <w:r>
        <w:rPr>
          <w:rFonts w:ascii="UtopiaStd-Regular" w:hAnsi="UtopiaStd-Regular" w:cs="UtopiaStd-Regular"/>
          <w:sz w:val="18"/>
          <w:szCs w:val="18"/>
        </w:rPr>
        <w:t>class in an</w:t>
      </w:r>
    </w:p>
    <w:p w14:paraId="2E9AEF17"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appropriate injectable interface, and create a corresponding adapter implementation.</w:t>
      </w:r>
    </w:p>
    <w:p w14:paraId="08D32052"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Then, anytime a class needs to get the current system time, it will use dependency</w:t>
      </w:r>
    </w:p>
    <w:p w14:paraId="268BB0E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UtopiaStd-Regular" w:hAnsi="UtopiaStd-Regular" w:cs="UtopiaStd-Regular"/>
          <w:sz w:val="18"/>
          <w:szCs w:val="18"/>
        </w:rPr>
        <w:t xml:space="preserve">injection to obtain an implementation of your </w:t>
      </w:r>
      <w:r>
        <w:rPr>
          <w:rFonts w:ascii="TheSansMonoConNormal" w:hAnsi="TheSansMonoConNormal" w:cs="TheSansMonoConNormal"/>
          <w:sz w:val="18"/>
          <w:szCs w:val="18"/>
        </w:rPr>
        <w:t xml:space="preserve">IDateTime </w:t>
      </w:r>
      <w:r>
        <w:rPr>
          <w:rFonts w:ascii="UtopiaStd-Regular" w:hAnsi="UtopiaStd-Regular" w:cs="UtopiaStd-Regular"/>
          <w:sz w:val="18"/>
          <w:szCs w:val="18"/>
        </w:rPr>
        <w:t xml:space="preserve">interface and call </w:t>
      </w:r>
      <w:r>
        <w:rPr>
          <w:rFonts w:ascii="TheSansMonoConNormal" w:hAnsi="TheSansMonoConNormal" w:cs="TheSansMonoConNormal"/>
          <w:sz w:val="18"/>
          <w:szCs w:val="18"/>
        </w:rPr>
        <w:t>Now</w:t>
      </w:r>
    </w:p>
    <w:p w14:paraId="580E297E"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(or, </w:t>
      </w:r>
      <w:r>
        <w:rPr>
          <w:rFonts w:ascii="TheSansMonoConNormal" w:hAnsi="TheSansMonoConNormal" w:cs="TheSansMonoConNormal"/>
          <w:sz w:val="18"/>
          <w:szCs w:val="18"/>
        </w:rPr>
        <w:t>UtcNow</w:t>
      </w:r>
      <w:r>
        <w:rPr>
          <w:rFonts w:ascii="UtopiaStd-Regular" w:hAnsi="UtopiaStd-Regular" w:cs="UtopiaStd-Regular"/>
          <w:sz w:val="18"/>
          <w:szCs w:val="18"/>
        </w:rPr>
        <w:t>) on it. That way, the unit test code can force the “current time” without having</w:t>
      </w:r>
    </w:p>
    <w:p w14:paraId="325A9A9F"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lastRenderedPageBreak/>
        <w:t>to resort to setting the Windows system clock during test execution.</w:t>
      </w:r>
    </w:p>
    <w:p w14:paraId="58EA830D"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 xml:space="preserve">In the </w:t>
      </w:r>
      <w:r>
        <w:rPr>
          <w:rFonts w:ascii="TheSansMonoConNormal" w:hAnsi="TheSansMonoConNormal" w:cs="TheSansMonoConNormal"/>
          <w:sz w:val="18"/>
          <w:szCs w:val="18"/>
        </w:rPr>
        <w:t xml:space="preserve">MVC4ServicesBook.Common </w:t>
      </w:r>
      <w:r>
        <w:rPr>
          <w:rFonts w:ascii="UtopiaStd-Regular" w:hAnsi="UtopiaStd-Regular" w:cs="UtopiaStd-Regular"/>
          <w:sz w:val="18"/>
          <w:szCs w:val="18"/>
        </w:rPr>
        <w:t>project, add the following interface and</w:t>
      </w:r>
    </w:p>
    <w:p w14:paraId="37B279E4"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corresponding implementation:</w:t>
      </w:r>
    </w:p>
    <w:p w14:paraId="54FAF67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interface IDateTime</w:t>
      </w:r>
    </w:p>
    <w:p w14:paraId="3ACD4C5B"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0F709D6"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DateTime UtcNow { get; }</w:t>
      </w:r>
    </w:p>
    <w:p w14:paraId="50413B3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7189C38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class DateTimeAdapter : IDateTime</w:t>
      </w:r>
    </w:p>
    <w:p w14:paraId="4D1E4F35"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ED17D32"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public DateTime UtcNow</w:t>
      </w:r>
    </w:p>
    <w:p w14:paraId="65BCB1F1"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13034F08"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get { return DateTime.UtcNow; }</w:t>
      </w:r>
    </w:p>
    <w:p w14:paraId="00FBAFA4"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528DCFDD" w14:textId="77777777" w:rsidR="00301475" w:rsidRDefault="00301475" w:rsidP="00301475">
      <w:pPr>
        <w:autoSpaceDE w:val="0"/>
        <w:autoSpaceDN w:val="0"/>
        <w:adjustRightInd w:val="0"/>
        <w:spacing w:after="0" w:line="240" w:lineRule="auto"/>
        <w:rPr>
          <w:rFonts w:ascii="TheSansMonoConNormal" w:hAnsi="TheSansMonoConNormal" w:cs="TheSansMonoConNormal"/>
          <w:sz w:val="18"/>
          <w:szCs w:val="18"/>
        </w:rPr>
      </w:pPr>
      <w:r>
        <w:rPr>
          <w:rFonts w:ascii="TheSansMonoConNormal" w:hAnsi="TheSansMonoConNormal" w:cs="TheSansMonoConNormal"/>
          <w:sz w:val="18"/>
          <w:szCs w:val="18"/>
        </w:rPr>
        <w:t>}</w:t>
      </w:r>
    </w:p>
    <w:p w14:paraId="256C2E59"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For the task-management service, you’ll use UTC time. However, you are free to add</w:t>
      </w:r>
    </w:p>
    <w:p w14:paraId="423AE233" w14:textId="77777777" w:rsidR="00301475" w:rsidRDefault="00301475" w:rsidP="00301475">
      <w:pPr>
        <w:autoSpaceDE w:val="0"/>
        <w:autoSpaceDN w:val="0"/>
        <w:adjustRightInd w:val="0"/>
        <w:spacing w:after="0" w:line="240" w:lineRule="auto"/>
        <w:rPr>
          <w:rFonts w:ascii="UtopiaStd-Regular" w:hAnsi="UtopiaStd-Regular" w:cs="UtopiaStd-Regular"/>
          <w:sz w:val="18"/>
          <w:szCs w:val="18"/>
        </w:rPr>
      </w:pPr>
      <w:r>
        <w:rPr>
          <w:rFonts w:ascii="UtopiaStd-Regular" w:hAnsi="UtopiaStd-Regular" w:cs="UtopiaStd-Regular"/>
          <w:sz w:val="18"/>
          <w:szCs w:val="18"/>
        </w:rPr>
        <w:t>other adapted properties, as well. Even so, this adapter is the only place in the entire code</w:t>
      </w:r>
    </w:p>
    <w:p w14:paraId="39912D95" w14:textId="68049E82" w:rsidR="00301475" w:rsidRDefault="00301475" w:rsidP="00301475">
      <w:r>
        <w:rPr>
          <w:rFonts w:ascii="UtopiaStd-Regular" w:hAnsi="UtopiaStd-Regular" w:cs="UtopiaStd-Regular"/>
          <w:sz w:val="18"/>
          <w:szCs w:val="18"/>
        </w:rPr>
        <w:t xml:space="preserve">base that you see a call to </w:t>
      </w:r>
      <w:r>
        <w:rPr>
          <w:rFonts w:ascii="TheSansMonoConNormal" w:hAnsi="TheSansMonoConNormal" w:cs="TheSansMonoConNormal"/>
          <w:sz w:val="18"/>
          <w:szCs w:val="18"/>
        </w:rPr>
        <w:t xml:space="preserve">DateTime.Now </w:t>
      </w:r>
      <w:r>
        <w:rPr>
          <w:rFonts w:ascii="UtopiaStd-Regular" w:hAnsi="UtopiaStd-Regular" w:cs="UtopiaStd-Regular"/>
          <w:sz w:val="18"/>
          <w:szCs w:val="18"/>
        </w:rPr>
        <w:t xml:space="preserve">(or </w:t>
      </w:r>
      <w:r>
        <w:rPr>
          <w:rFonts w:ascii="TheSansMonoConNormal" w:hAnsi="TheSansMonoConNormal" w:cs="TheSansMonoConNormal"/>
          <w:sz w:val="18"/>
          <w:szCs w:val="18"/>
        </w:rPr>
        <w:t>DateTime.UtcNow</w:t>
      </w:r>
      <w:r>
        <w:rPr>
          <w:rFonts w:ascii="UtopiaStd-Regular" w:hAnsi="UtopiaStd-Regular" w:cs="UtopiaStd-Regular"/>
          <w:sz w:val="18"/>
          <w:szCs w:val="18"/>
        </w:rPr>
        <w:t>).</w:t>
      </w:r>
    </w:p>
    <w:p w14:paraId="118E6EC5" w14:textId="77777777" w:rsidR="00301475" w:rsidRDefault="00301475" w:rsidP="00341785"/>
    <w:p w14:paraId="096AA6CF" w14:textId="77777777" w:rsidR="000714DA" w:rsidRDefault="000714DA" w:rsidP="00341785"/>
    <w:p w14:paraId="3191CCE3" w14:textId="77777777" w:rsidR="00EE008C" w:rsidRPr="00130755" w:rsidRDefault="00EE008C" w:rsidP="00EE008C"/>
    <w:p w14:paraId="416DDF7B" w14:textId="77777777" w:rsidR="00EE008C" w:rsidRPr="00130755" w:rsidRDefault="00EE008C" w:rsidP="00EE008C">
      <w:pPr>
        <w:pStyle w:val="SideBarHead"/>
      </w:pPr>
      <w:r w:rsidRPr="00130755">
        <w:t>Composition Over Inheritance</w:t>
      </w:r>
    </w:p>
    <w:p w14:paraId="2F23424F" w14:textId="77777777" w:rsidR="00EE008C" w:rsidRPr="00130755" w:rsidRDefault="00EE008C" w:rsidP="00EE008C">
      <w:pPr>
        <w:pStyle w:val="SideBarBody"/>
      </w:pPr>
      <w:r w:rsidRPr="00130755">
        <w:t>There have been many books written in the last 10 or 15 years talking about various evolutions in the practice of object-oriented programming. One of the major shifts of the past 15 years is captured in the oft-quoted phrase, “composition over inheritance</w:t>
      </w:r>
      <w:r w:rsidRPr="00130755">
        <w:fldChar w:fldCharType="begin"/>
      </w:r>
      <w:r w:rsidRPr="00130755">
        <w:instrText xml:space="preserve"> XE "Controller activation:composition over inheritance" </w:instrText>
      </w:r>
      <w:r w:rsidRPr="00130755">
        <w:fldChar w:fldCharType="end"/>
      </w:r>
      <w:r w:rsidRPr="00130755">
        <w:t>.” In short, an application’s code will be much less coupled—and much more testable and maintainable—if it utilizes composition of many smaller classes instead of relying on a base class for desired behaviors. When a base class is packed with a wide variety of functionality, your class—even if it’s small—implicitly takes on the base class's full surface. Changes to the base class require full test regression of all classes that inherit from it—even if those classes aren’t using the base functionality that was modified.</w:t>
      </w:r>
    </w:p>
    <w:p w14:paraId="76B39541" w14:textId="77777777" w:rsidR="00EE008C" w:rsidRPr="00130755" w:rsidRDefault="00EE008C" w:rsidP="00EE008C">
      <w:pPr>
        <w:pStyle w:val="SideBarBody"/>
      </w:pPr>
      <w:r w:rsidRPr="00130755">
        <w:t>Further, relying on a base class for behaviors forces the base class to take on more than one responsibility—and this is in direct conflict with the Single Responsibility Principle. You see, if you limit a base class’s responsibility (i.e., its functionality) to only one thing, but child classes require the use of more than a single behavior, then you are forced to use composition in providing these behaviors. And at that point, using a base class loses most of its intended appeal.</w:t>
      </w:r>
    </w:p>
    <w:p w14:paraId="6271E688" w14:textId="77777777" w:rsidR="00EE008C" w:rsidRPr="00130755" w:rsidRDefault="00EE008C" w:rsidP="00EE008C">
      <w:pPr>
        <w:pStyle w:val="SideBarBody"/>
      </w:pPr>
      <w:r w:rsidRPr="00130755">
        <w:t>If the concept of</w:t>
      </w:r>
      <w:r w:rsidRPr="00130755">
        <w:fldChar w:fldCharType="begin"/>
      </w:r>
      <w:r w:rsidRPr="00130755">
        <w:instrText xml:space="preserve"> XE "Controller activation:composition over inheritance" </w:instrText>
      </w:r>
      <w:r w:rsidRPr="00130755">
        <w:fldChar w:fldCharType="end"/>
      </w:r>
      <w:r w:rsidRPr="00130755">
        <w:t xml:space="preserve"> “composition over inheritance” is new to you, I encourage you to read Head First Design Patterns by Eric Freeman et al (O’Reilly, 2004). I think you will find its principles and presentation rather freeing, especially if you come from a strong 1990’s style OO background.</w:t>
      </w:r>
    </w:p>
    <w:p w14:paraId="2CEA3699" w14:textId="77777777" w:rsidR="00EE008C" w:rsidRDefault="00EE008C" w:rsidP="00341785"/>
    <w:sectPr w:rsidR="00EE008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Jamie Kurtz" w:date="2014-03-24T21:57:00Z" w:initials="JK">
    <w:p w14:paraId="7CE53133" w14:textId="7CE53133" w:rsidR="0072429B" w:rsidRDefault="0072429B">
      <w:r>
        <w:annotationRef/>
      </w:r>
      <w:r>
        <w:t>Done</w:t>
      </w:r>
    </w:p>
  </w:comment>
  <w:comment w:id="2" w:author="Jamie Kurtz" w:date="2014-03-24T22:00:00Z" w:initials="JK">
    <w:p w14:paraId="0460A389" w14:textId="4256D420" w:rsidR="0072429B" w:rsidRDefault="0072429B">
      <w:r>
        <w:annotationRef/>
      </w:r>
      <w:r>
        <w:t>How do we introduce this in a way that is not a distraction? I don't think this is central or fundamental to REST. Maybe cover in later chapter(s)?</w:t>
      </w:r>
    </w:p>
  </w:comment>
  <w:comment w:id="3" w:author="Jamie Kurtz" w:date="2014-03-24T21:57:00Z" w:initials="JK">
    <w:p w14:paraId="7A84C228" w14:textId="0A697757" w:rsidR="0072429B" w:rsidRDefault="0072429B">
      <w:r>
        <w:annotationRef/>
      </w:r>
      <w:r>
        <w:t>I would like to save this additional complexity for later in the book - maybe Chapter 3 where we design the API itself.</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CE53133" w15:done="0"/>
  <w15:commentEx w15:paraId="0460A389" w15:done="0"/>
  <w15:commentEx w15:paraId="7A84C22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Neue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Utopia">
    <w:panose1 w:val="00000000000000000000"/>
    <w:charset w:val="00"/>
    <w:family w:val="roman"/>
    <w:notTrueType/>
    <w:pitch w:val="variable"/>
    <w:sig w:usb0="00000003" w:usb1="00000000" w:usb2="00000000" w:usb3="00000000" w:csb0="00000001" w:csb1="00000000"/>
  </w:font>
  <w:font w:name="TheSansMonoConNormal">
    <w:panose1 w:val="00000000000000000000"/>
    <w:charset w:val="00"/>
    <w:family w:val="modern"/>
    <w:notTrueType/>
    <w:pitch w:val="variable"/>
    <w:sig w:usb0="00000003" w:usb1="00000000" w:usb2="00000000" w:usb3="00000000" w:csb0="00000001" w:csb1="00000000"/>
  </w:font>
  <w:font w:name="Verdana,Arial">
    <w:altName w:val="Times New Roman"/>
    <w:panose1 w:val="00000000000000000000"/>
    <w:charset w:val="00"/>
    <w:family w:val="roman"/>
    <w:notTrueType/>
    <w:pitch w:val="default"/>
  </w:font>
  <w:font w:name="Verdana,Arial,">
    <w:altName w:val="Times New Roman"/>
    <w:panose1 w:val="00000000000000000000"/>
    <w:charset w:val="00"/>
    <w:family w:val="roman"/>
    <w:notTrueType/>
    <w:pitch w:val="default"/>
  </w:font>
  <w:font w:name="UtopiaStd-Regular">
    <w:altName w:val="Times New Roman"/>
    <w:panose1 w:val="00000000000000000000"/>
    <w:charset w:val="00"/>
    <w:family w:val="roman"/>
    <w:notTrueType/>
    <w:pitch w:val="default"/>
  </w:font>
  <w:font w:name="UtopiaStd-Italic">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D581A"/>
    <w:multiLevelType w:val="hybridMultilevel"/>
    <w:tmpl w:val="57F8182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FD7BE1"/>
    <w:multiLevelType w:val="hybridMultilevel"/>
    <w:tmpl w:val="6E7AAD52"/>
    <w:lvl w:ilvl="0" w:tplc="BBCAC7A0">
      <w:start w:val="1"/>
      <w:numFmt w:val="bullet"/>
      <w:lvlText w:val=""/>
      <w:lvlJc w:val="left"/>
      <w:pPr>
        <w:ind w:left="720" w:hanging="360"/>
      </w:pPr>
      <w:rPr>
        <w:rFonts w:ascii="Symbol" w:hAnsi="Symbol" w:hint="default"/>
      </w:rPr>
    </w:lvl>
    <w:lvl w:ilvl="1" w:tplc="C94E6198">
      <w:start w:val="1"/>
      <w:numFmt w:val="bullet"/>
      <w:lvlText w:val="o"/>
      <w:lvlJc w:val="left"/>
      <w:pPr>
        <w:ind w:left="1440" w:hanging="360"/>
      </w:pPr>
      <w:rPr>
        <w:rFonts w:ascii="Courier New" w:hAnsi="Courier New" w:hint="default"/>
      </w:rPr>
    </w:lvl>
    <w:lvl w:ilvl="2" w:tplc="85B4B740">
      <w:start w:val="1"/>
      <w:numFmt w:val="bullet"/>
      <w:lvlText w:val=""/>
      <w:lvlJc w:val="left"/>
      <w:pPr>
        <w:ind w:left="2160" w:hanging="360"/>
      </w:pPr>
      <w:rPr>
        <w:rFonts w:ascii="Wingdings" w:hAnsi="Wingdings" w:hint="default"/>
      </w:rPr>
    </w:lvl>
    <w:lvl w:ilvl="3" w:tplc="C52EE974">
      <w:start w:val="1"/>
      <w:numFmt w:val="bullet"/>
      <w:lvlText w:val=""/>
      <w:lvlJc w:val="left"/>
      <w:pPr>
        <w:ind w:left="2880" w:hanging="360"/>
      </w:pPr>
      <w:rPr>
        <w:rFonts w:ascii="Symbol" w:hAnsi="Symbol" w:hint="default"/>
      </w:rPr>
    </w:lvl>
    <w:lvl w:ilvl="4" w:tplc="A87C3A82">
      <w:start w:val="1"/>
      <w:numFmt w:val="bullet"/>
      <w:lvlText w:val="o"/>
      <w:lvlJc w:val="left"/>
      <w:pPr>
        <w:ind w:left="3600" w:hanging="360"/>
      </w:pPr>
      <w:rPr>
        <w:rFonts w:ascii="Courier New" w:hAnsi="Courier New" w:hint="default"/>
      </w:rPr>
    </w:lvl>
    <w:lvl w:ilvl="5" w:tplc="E3EEA150">
      <w:start w:val="1"/>
      <w:numFmt w:val="bullet"/>
      <w:lvlText w:val=""/>
      <w:lvlJc w:val="left"/>
      <w:pPr>
        <w:ind w:left="4320" w:hanging="360"/>
      </w:pPr>
      <w:rPr>
        <w:rFonts w:ascii="Wingdings" w:hAnsi="Wingdings" w:hint="default"/>
      </w:rPr>
    </w:lvl>
    <w:lvl w:ilvl="6" w:tplc="FCE698DE">
      <w:start w:val="1"/>
      <w:numFmt w:val="bullet"/>
      <w:lvlText w:val=""/>
      <w:lvlJc w:val="left"/>
      <w:pPr>
        <w:ind w:left="5040" w:hanging="360"/>
      </w:pPr>
      <w:rPr>
        <w:rFonts w:ascii="Symbol" w:hAnsi="Symbol" w:hint="default"/>
      </w:rPr>
    </w:lvl>
    <w:lvl w:ilvl="7" w:tplc="FF142A22">
      <w:start w:val="1"/>
      <w:numFmt w:val="bullet"/>
      <w:lvlText w:val="o"/>
      <w:lvlJc w:val="left"/>
      <w:pPr>
        <w:ind w:left="5760" w:hanging="360"/>
      </w:pPr>
      <w:rPr>
        <w:rFonts w:ascii="Courier New" w:hAnsi="Courier New" w:hint="default"/>
      </w:rPr>
    </w:lvl>
    <w:lvl w:ilvl="8" w:tplc="CDC23BBC">
      <w:start w:val="1"/>
      <w:numFmt w:val="bullet"/>
      <w:lvlText w:val=""/>
      <w:lvlJc w:val="left"/>
      <w:pPr>
        <w:ind w:left="6480" w:hanging="360"/>
      </w:pPr>
      <w:rPr>
        <w:rFonts w:ascii="Wingdings" w:hAnsi="Wingdings" w:hint="default"/>
      </w:rPr>
    </w:lvl>
  </w:abstractNum>
  <w:abstractNum w:abstractNumId="2">
    <w:nsid w:val="1A7C3D4D"/>
    <w:multiLevelType w:val="hybridMultilevel"/>
    <w:tmpl w:val="7D1E7684"/>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16B"/>
    <w:multiLevelType w:val="hybridMultilevel"/>
    <w:tmpl w:val="0B24A2C6"/>
    <w:lvl w:ilvl="0" w:tplc="68CCB2BC">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275CB7"/>
    <w:multiLevelType w:val="hybridMultilevel"/>
    <w:tmpl w:val="6A64E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460EA3"/>
    <w:multiLevelType w:val="multilevel"/>
    <w:tmpl w:val="7A0A2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7579FD"/>
    <w:multiLevelType w:val="hybridMultilevel"/>
    <w:tmpl w:val="4F8C1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41C37"/>
    <w:multiLevelType w:val="hybridMultilevel"/>
    <w:tmpl w:val="E222D71C"/>
    <w:lvl w:ilvl="0" w:tplc="4A4CC96C">
      <w:numFmt w:val="bullet"/>
      <w:lvlText w:val=""/>
      <w:lvlJc w:val="left"/>
      <w:pPr>
        <w:ind w:left="720" w:hanging="360"/>
      </w:pPr>
      <w:rPr>
        <w:rFonts w:ascii="Symbol" w:eastAsiaTheme="minorHAnsi" w:hAnsi="Symbol" w:cs="Segoe Prin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EB3112"/>
    <w:multiLevelType w:val="hybridMultilevel"/>
    <w:tmpl w:val="ABF42D7A"/>
    <w:lvl w:ilvl="0" w:tplc="56E4F098">
      <w:numFmt w:val="bullet"/>
      <w:lvlText w:val=""/>
      <w:lvlJc w:val="left"/>
      <w:pPr>
        <w:ind w:left="720" w:hanging="360"/>
      </w:pPr>
      <w:rPr>
        <w:rFonts w:ascii="Symbol" w:eastAsiaTheme="minorHAnsi" w:hAnsi="Symbol" w:cs="Segoe Pri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6E34F4"/>
    <w:multiLevelType w:val="hybridMultilevel"/>
    <w:tmpl w:val="025845DA"/>
    <w:lvl w:ilvl="0" w:tplc="47BA16A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C43C7B"/>
    <w:multiLevelType w:val="hybridMultilevel"/>
    <w:tmpl w:val="0C08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83413A"/>
    <w:multiLevelType w:val="hybridMultilevel"/>
    <w:tmpl w:val="79868D76"/>
    <w:lvl w:ilvl="0" w:tplc="8AD0B5C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C16112"/>
    <w:multiLevelType w:val="hybridMultilevel"/>
    <w:tmpl w:val="5CFE0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B18129E"/>
    <w:multiLevelType w:val="hybridMultilevel"/>
    <w:tmpl w:val="F1780F26"/>
    <w:lvl w:ilvl="0" w:tplc="73AC2D92">
      <w:start w:val="1"/>
      <w:numFmt w:val="bullet"/>
      <w:lvlText w:val=""/>
      <w:lvlJc w:val="left"/>
      <w:pPr>
        <w:ind w:left="720" w:hanging="360"/>
      </w:pPr>
      <w:rPr>
        <w:rFonts w:ascii="Symbol" w:hAnsi="Symbol" w:hint="default"/>
      </w:rPr>
    </w:lvl>
    <w:lvl w:ilvl="1" w:tplc="88F4948E">
      <w:start w:val="1"/>
      <w:numFmt w:val="bullet"/>
      <w:lvlText w:val="o"/>
      <w:lvlJc w:val="left"/>
      <w:pPr>
        <w:ind w:left="1440" w:hanging="360"/>
      </w:pPr>
      <w:rPr>
        <w:rFonts w:ascii="Courier New" w:hAnsi="Courier New" w:hint="default"/>
      </w:rPr>
    </w:lvl>
    <w:lvl w:ilvl="2" w:tplc="7FEE49E2">
      <w:start w:val="1"/>
      <w:numFmt w:val="bullet"/>
      <w:lvlText w:val=""/>
      <w:lvlJc w:val="left"/>
      <w:pPr>
        <w:ind w:left="2160" w:hanging="360"/>
      </w:pPr>
      <w:rPr>
        <w:rFonts w:ascii="Wingdings" w:hAnsi="Wingdings" w:hint="default"/>
      </w:rPr>
    </w:lvl>
    <w:lvl w:ilvl="3" w:tplc="E7EC07A2">
      <w:start w:val="1"/>
      <w:numFmt w:val="bullet"/>
      <w:lvlText w:val=""/>
      <w:lvlJc w:val="left"/>
      <w:pPr>
        <w:ind w:left="2880" w:hanging="360"/>
      </w:pPr>
      <w:rPr>
        <w:rFonts w:ascii="Symbol" w:hAnsi="Symbol" w:hint="default"/>
      </w:rPr>
    </w:lvl>
    <w:lvl w:ilvl="4" w:tplc="13FABD4C">
      <w:start w:val="1"/>
      <w:numFmt w:val="bullet"/>
      <w:lvlText w:val="o"/>
      <w:lvlJc w:val="left"/>
      <w:pPr>
        <w:ind w:left="3600" w:hanging="360"/>
      </w:pPr>
      <w:rPr>
        <w:rFonts w:ascii="Courier New" w:hAnsi="Courier New" w:hint="default"/>
      </w:rPr>
    </w:lvl>
    <w:lvl w:ilvl="5" w:tplc="85DA9A56">
      <w:start w:val="1"/>
      <w:numFmt w:val="bullet"/>
      <w:lvlText w:val=""/>
      <w:lvlJc w:val="left"/>
      <w:pPr>
        <w:ind w:left="4320" w:hanging="360"/>
      </w:pPr>
      <w:rPr>
        <w:rFonts w:ascii="Wingdings" w:hAnsi="Wingdings" w:hint="default"/>
      </w:rPr>
    </w:lvl>
    <w:lvl w:ilvl="6" w:tplc="70806B7E">
      <w:start w:val="1"/>
      <w:numFmt w:val="bullet"/>
      <w:lvlText w:val=""/>
      <w:lvlJc w:val="left"/>
      <w:pPr>
        <w:ind w:left="5040" w:hanging="360"/>
      </w:pPr>
      <w:rPr>
        <w:rFonts w:ascii="Symbol" w:hAnsi="Symbol" w:hint="default"/>
      </w:rPr>
    </w:lvl>
    <w:lvl w:ilvl="7" w:tplc="1AFEFDD4">
      <w:start w:val="1"/>
      <w:numFmt w:val="bullet"/>
      <w:lvlText w:val="o"/>
      <w:lvlJc w:val="left"/>
      <w:pPr>
        <w:ind w:left="5760" w:hanging="360"/>
      </w:pPr>
      <w:rPr>
        <w:rFonts w:ascii="Courier New" w:hAnsi="Courier New" w:hint="default"/>
      </w:rPr>
    </w:lvl>
    <w:lvl w:ilvl="8" w:tplc="59081EA0">
      <w:start w:val="1"/>
      <w:numFmt w:val="bullet"/>
      <w:lvlText w:val=""/>
      <w:lvlJc w:val="left"/>
      <w:pPr>
        <w:ind w:left="6480" w:hanging="360"/>
      </w:pPr>
      <w:rPr>
        <w:rFonts w:ascii="Wingdings" w:hAnsi="Wingdings" w:hint="default"/>
      </w:rPr>
    </w:lvl>
  </w:abstractNum>
  <w:abstractNum w:abstractNumId="14">
    <w:nsid w:val="7D7A10C9"/>
    <w:multiLevelType w:val="hybridMultilevel"/>
    <w:tmpl w:val="9FB0960C"/>
    <w:lvl w:ilvl="0" w:tplc="F55C90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1"/>
  </w:num>
  <w:num w:numId="4">
    <w:abstractNumId w:val="7"/>
  </w:num>
  <w:num w:numId="5">
    <w:abstractNumId w:val="8"/>
  </w:num>
  <w:num w:numId="6">
    <w:abstractNumId w:val="9"/>
  </w:num>
  <w:num w:numId="7">
    <w:abstractNumId w:val="6"/>
  </w:num>
  <w:num w:numId="8">
    <w:abstractNumId w:val="2"/>
  </w:num>
  <w:num w:numId="9">
    <w:abstractNumId w:val="0"/>
  </w:num>
  <w:num w:numId="10">
    <w:abstractNumId w:val="3"/>
  </w:num>
  <w:num w:numId="11">
    <w:abstractNumId w:val="5"/>
  </w:num>
  <w:num w:numId="12">
    <w:abstractNumId w:val="4"/>
  </w:num>
  <w:num w:numId="13">
    <w:abstractNumId w:val="10"/>
  </w:num>
  <w:num w:numId="14">
    <w:abstractNumId w:val="14"/>
  </w:num>
  <w:num w:numId="15">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ie Kurtz">
    <w15:presenceInfo w15:providerId="Windows Live" w15:userId="9a848fb64fecc604"/>
  </w15:person>
  <w15:person w15:author="Brian Wortman">
    <w15:presenceInfo w15:providerId="Windows Live" w15:userId="68ac7166c33ca6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8D4"/>
    <w:rsid w:val="000714DA"/>
    <w:rsid w:val="00073B84"/>
    <w:rsid w:val="000918CD"/>
    <w:rsid w:val="000F4FD8"/>
    <w:rsid w:val="000F5CC3"/>
    <w:rsid w:val="00114AB2"/>
    <w:rsid w:val="00120C26"/>
    <w:rsid w:val="00166B02"/>
    <w:rsid w:val="00176316"/>
    <w:rsid w:val="00184007"/>
    <w:rsid w:val="001A0E5B"/>
    <w:rsid w:val="001B3A0F"/>
    <w:rsid w:val="001C6AFC"/>
    <w:rsid w:val="001D0410"/>
    <w:rsid w:val="001D70B3"/>
    <w:rsid w:val="001F5F2D"/>
    <w:rsid w:val="001F795A"/>
    <w:rsid w:val="00207FDE"/>
    <w:rsid w:val="002175E1"/>
    <w:rsid w:val="002210D2"/>
    <w:rsid w:val="00282471"/>
    <w:rsid w:val="002B0DC9"/>
    <w:rsid w:val="002C2016"/>
    <w:rsid w:val="002D536A"/>
    <w:rsid w:val="002D7A93"/>
    <w:rsid w:val="00301475"/>
    <w:rsid w:val="00304A53"/>
    <w:rsid w:val="00333913"/>
    <w:rsid w:val="00341785"/>
    <w:rsid w:val="003D0721"/>
    <w:rsid w:val="003D338C"/>
    <w:rsid w:val="003F135F"/>
    <w:rsid w:val="00414589"/>
    <w:rsid w:val="00416A15"/>
    <w:rsid w:val="00430B4F"/>
    <w:rsid w:val="00435B71"/>
    <w:rsid w:val="004416B7"/>
    <w:rsid w:val="004422C5"/>
    <w:rsid w:val="004871A2"/>
    <w:rsid w:val="00493AD0"/>
    <w:rsid w:val="004A1A27"/>
    <w:rsid w:val="004C08D4"/>
    <w:rsid w:val="005026B2"/>
    <w:rsid w:val="0050509D"/>
    <w:rsid w:val="00507151"/>
    <w:rsid w:val="00510392"/>
    <w:rsid w:val="00530BBB"/>
    <w:rsid w:val="005455E5"/>
    <w:rsid w:val="005508DE"/>
    <w:rsid w:val="0059328F"/>
    <w:rsid w:val="0059F7C2"/>
    <w:rsid w:val="005B1ADB"/>
    <w:rsid w:val="005B50A4"/>
    <w:rsid w:val="005C2CC7"/>
    <w:rsid w:val="005D5977"/>
    <w:rsid w:val="00605BE2"/>
    <w:rsid w:val="00607963"/>
    <w:rsid w:val="00623FBC"/>
    <w:rsid w:val="006414D3"/>
    <w:rsid w:val="00645ACC"/>
    <w:rsid w:val="006A2FC0"/>
    <w:rsid w:val="006B4E0C"/>
    <w:rsid w:val="006D3CDA"/>
    <w:rsid w:val="006F09D4"/>
    <w:rsid w:val="0070637E"/>
    <w:rsid w:val="00714014"/>
    <w:rsid w:val="0072429B"/>
    <w:rsid w:val="007315CD"/>
    <w:rsid w:val="00737E41"/>
    <w:rsid w:val="00746A07"/>
    <w:rsid w:val="00762E9B"/>
    <w:rsid w:val="007A63A1"/>
    <w:rsid w:val="007A7357"/>
    <w:rsid w:val="007B0501"/>
    <w:rsid w:val="007C6D90"/>
    <w:rsid w:val="007D47C0"/>
    <w:rsid w:val="007D644F"/>
    <w:rsid w:val="007E5CC7"/>
    <w:rsid w:val="007E7DA5"/>
    <w:rsid w:val="007F77DA"/>
    <w:rsid w:val="00806E8D"/>
    <w:rsid w:val="00817765"/>
    <w:rsid w:val="00827576"/>
    <w:rsid w:val="008325BF"/>
    <w:rsid w:val="00833FB6"/>
    <w:rsid w:val="00841272"/>
    <w:rsid w:val="008418E3"/>
    <w:rsid w:val="00853570"/>
    <w:rsid w:val="00886DDF"/>
    <w:rsid w:val="008A137A"/>
    <w:rsid w:val="008A7A54"/>
    <w:rsid w:val="008B495B"/>
    <w:rsid w:val="008C052A"/>
    <w:rsid w:val="008C74F1"/>
    <w:rsid w:val="008D2ADA"/>
    <w:rsid w:val="008E4A53"/>
    <w:rsid w:val="008E76A1"/>
    <w:rsid w:val="008F3B6A"/>
    <w:rsid w:val="00912BF2"/>
    <w:rsid w:val="00933A02"/>
    <w:rsid w:val="009463EB"/>
    <w:rsid w:val="00950F0F"/>
    <w:rsid w:val="00952E78"/>
    <w:rsid w:val="009B4BE5"/>
    <w:rsid w:val="009D1222"/>
    <w:rsid w:val="009E06C9"/>
    <w:rsid w:val="00A12309"/>
    <w:rsid w:val="00A20F20"/>
    <w:rsid w:val="00A2784C"/>
    <w:rsid w:val="00A36C14"/>
    <w:rsid w:val="00A45147"/>
    <w:rsid w:val="00A550F5"/>
    <w:rsid w:val="00A66C43"/>
    <w:rsid w:val="00A72827"/>
    <w:rsid w:val="00AA4A4D"/>
    <w:rsid w:val="00AB2AEA"/>
    <w:rsid w:val="00AB5024"/>
    <w:rsid w:val="00AD7BD9"/>
    <w:rsid w:val="00B00B4C"/>
    <w:rsid w:val="00B06076"/>
    <w:rsid w:val="00B20CB5"/>
    <w:rsid w:val="00B33782"/>
    <w:rsid w:val="00B51E78"/>
    <w:rsid w:val="00B858CB"/>
    <w:rsid w:val="00B9380C"/>
    <w:rsid w:val="00B95315"/>
    <w:rsid w:val="00BC1170"/>
    <w:rsid w:val="00BC2F8C"/>
    <w:rsid w:val="00BC40D7"/>
    <w:rsid w:val="00BE2396"/>
    <w:rsid w:val="00BE72AC"/>
    <w:rsid w:val="00BE784D"/>
    <w:rsid w:val="00C0343C"/>
    <w:rsid w:val="00C3016F"/>
    <w:rsid w:val="00C43086"/>
    <w:rsid w:val="00C43404"/>
    <w:rsid w:val="00C73D04"/>
    <w:rsid w:val="00C74FB5"/>
    <w:rsid w:val="00C919C6"/>
    <w:rsid w:val="00CB0422"/>
    <w:rsid w:val="00D25C34"/>
    <w:rsid w:val="00D45754"/>
    <w:rsid w:val="00D47E5A"/>
    <w:rsid w:val="00D540BF"/>
    <w:rsid w:val="00D552C5"/>
    <w:rsid w:val="00D85D3B"/>
    <w:rsid w:val="00DA62AE"/>
    <w:rsid w:val="00DA6CF4"/>
    <w:rsid w:val="00DA773C"/>
    <w:rsid w:val="00DA7CB1"/>
    <w:rsid w:val="00DB6653"/>
    <w:rsid w:val="00DC28F0"/>
    <w:rsid w:val="00DE0278"/>
    <w:rsid w:val="00DF7B68"/>
    <w:rsid w:val="00E0397E"/>
    <w:rsid w:val="00E06499"/>
    <w:rsid w:val="00E2749C"/>
    <w:rsid w:val="00E41A6C"/>
    <w:rsid w:val="00E52E53"/>
    <w:rsid w:val="00E90695"/>
    <w:rsid w:val="00E90DBD"/>
    <w:rsid w:val="00E998C0"/>
    <w:rsid w:val="00EA4062"/>
    <w:rsid w:val="00EA637B"/>
    <w:rsid w:val="00EC123A"/>
    <w:rsid w:val="00EC765B"/>
    <w:rsid w:val="00ED0E99"/>
    <w:rsid w:val="00ED3C25"/>
    <w:rsid w:val="00EE008C"/>
    <w:rsid w:val="00F076BF"/>
    <w:rsid w:val="00F12C7C"/>
    <w:rsid w:val="00F12C80"/>
    <w:rsid w:val="00F15696"/>
    <w:rsid w:val="00F53F9E"/>
    <w:rsid w:val="00F561CF"/>
    <w:rsid w:val="00F73474"/>
    <w:rsid w:val="00F73DBF"/>
    <w:rsid w:val="00FB009B"/>
    <w:rsid w:val="00FC56B0"/>
    <w:rsid w:val="00FD01D7"/>
    <w:rsid w:val="0118BC95"/>
    <w:rsid w:val="0163AC8D"/>
    <w:rsid w:val="0207C5B6"/>
    <w:rsid w:val="0263B3E8"/>
    <w:rsid w:val="027DD3EE"/>
    <w:rsid w:val="0290A418"/>
    <w:rsid w:val="04416DB0"/>
    <w:rsid w:val="04B5AB41"/>
    <w:rsid w:val="052017F8"/>
    <w:rsid w:val="053EC736"/>
    <w:rsid w:val="05F025AA"/>
    <w:rsid w:val="06D92ACE"/>
    <w:rsid w:val="0727C519"/>
    <w:rsid w:val="07C6CFEF"/>
    <w:rsid w:val="07D01A1B"/>
    <w:rsid w:val="0859D948"/>
    <w:rsid w:val="08635457"/>
    <w:rsid w:val="08CB1E11"/>
    <w:rsid w:val="0AEB265F"/>
    <w:rsid w:val="0B59B21C"/>
    <w:rsid w:val="0B88816A"/>
    <w:rsid w:val="0C174296"/>
    <w:rsid w:val="0C548C0C"/>
    <w:rsid w:val="0C8D9142"/>
    <w:rsid w:val="0EF61C97"/>
    <w:rsid w:val="1085F96A"/>
    <w:rsid w:val="10C6F742"/>
    <w:rsid w:val="1293ABA8"/>
    <w:rsid w:val="12E6E296"/>
    <w:rsid w:val="13D374B7"/>
    <w:rsid w:val="14194CF7"/>
    <w:rsid w:val="161FEE30"/>
    <w:rsid w:val="1626AE5B"/>
    <w:rsid w:val="171D12B6"/>
    <w:rsid w:val="1738D7C2"/>
    <w:rsid w:val="17E2992E"/>
    <w:rsid w:val="18047A77"/>
    <w:rsid w:val="19092B28"/>
    <w:rsid w:val="190DABEE"/>
    <w:rsid w:val="19125746"/>
    <w:rsid w:val="1A6D0C60"/>
    <w:rsid w:val="1AA1DD34"/>
    <w:rsid w:val="1AC2E675"/>
    <w:rsid w:val="1AF697C6"/>
    <w:rsid w:val="1B62B05D"/>
    <w:rsid w:val="1BD91B23"/>
    <w:rsid w:val="1D0A63E6"/>
    <w:rsid w:val="1D0E9177"/>
    <w:rsid w:val="1D702D9B"/>
    <w:rsid w:val="1EBDE41E"/>
    <w:rsid w:val="1F6FB49F"/>
    <w:rsid w:val="1FC1B5F0"/>
    <w:rsid w:val="214BA401"/>
    <w:rsid w:val="21EA1F3C"/>
    <w:rsid w:val="2308E8EF"/>
    <w:rsid w:val="23BE9A57"/>
    <w:rsid w:val="2431E5A9"/>
    <w:rsid w:val="243D2816"/>
    <w:rsid w:val="268CC9A2"/>
    <w:rsid w:val="2695FD04"/>
    <w:rsid w:val="27FCE907"/>
    <w:rsid w:val="289B6511"/>
    <w:rsid w:val="28E1C073"/>
    <w:rsid w:val="296F05F2"/>
    <w:rsid w:val="2A0710C2"/>
    <w:rsid w:val="2A9EEA9A"/>
    <w:rsid w:val="2AAA3E8B"/>
    <w:rsid w:val="2AD96B39"/>
    <w:rsid w:val="2B13780B"/>
    <w:rsid w:val="2B55B4AD"/>
    <w:rsid w:val="2B61E689"/>
    <w:rsid w:val="2B76E9E8"/>
    <w:rsid w:val="2BCF9F7D"/>
    <w:rsid w:val="2C8F0B30"/>
    <w:rsid w:val="2D09E054"/>
    <w:rsid w:val="2D4252E5"/>
    <w:rsid w:val="2DE57967"/>
    <w:rsid w:val="2E2C6C01"/>
    <w:rsid w:val="2F57C08D"/>
    <w:rsid w:val="309EBC41"/>
    <w:rsid w:val="30C9B6ED"/>
    <w:rsid w:val="30E08BBF"/>
    <w:rsid w:val="30FD3166"/>
    <w:rsid w:val="310EC29C"/>
    <w:rsid w:val="3163E0CC"/>
    <w:rsid w:val="31C21BAC"/>
    <w:rsid w:val="32030E0D"/>
    <w:rsid w:val="332469D1"/>
    <w:rsid w:val="338CFAC6"/>
    <w:rsid w:val="33B7E3AA"/>
    <w:rsid w:val="340BBCA8"/>
    <w:rsid w:val="344E5C8E"/>
    <w:rsid w:val="345E6EF0"/>
    <w:rsid w:val="34DDF3FB"/>
    <w:rsid w:val="352A1406"/>
    <w:rsid w:val="35E1A3E7"/>
    <w:rsid w:val="373C7D72"/>
    <w:rsid w:val="37733828"/>
    <w:rsid w:val="377778CB"/>
    <w:rsid w:val="38D28179"/>
    <w:rsid w:val="3967D1E5"/>
    <w:rsid w:val="39B4BC66"/>
    <w:rsid w:val="3AA12247"/>
    <w:rsid w:val="3B82A2F4"/>
    <w:rsid w:val="3B83BE1A"/>
    <w:rsid w:val="3C9ACAE6"/>
    <w:rsid w:val="3CB7EDA7"/>
    <w:rsid w:val="3DA30028"/>
    <w:rsid w:val="3DB4915E"/>
    <w:rsid w:val="3DE93F6D"/>
    <w:rsid w:val="3F3C8272"/>
    <w:rsid w:val="3F9BDB9A"/>
    <w:rsid w:val="40C1DD4D"/>
    <w:rsid w:val="40E0CBF8"/>
    <w:rsid w:val="412B8D85"/>
    <w:rsid w:val="41C3B336"/>
    <w:rsid w:val="42518807"/>
    <w:rsid w:val="4256D420"/>
    <w:rsid w:val="42572C70"/>
    <w:rsid w:val="42CECB3C"/>
    <w:rsid w:val="431B976E"/>
    <w:rsid w:val="4320B479"/>
    <w:rsid w:val="433688F9"/>
    <w:rsid w:val="43BEDAEA"/>
    <w:rsid w:val="43F372E7"/>
    <w:rsid w:val="44820EA5"/>
    <w:rsid w:val="44EBF869"/>
    <w:rsid w:val="45511FC8"/>
    <w:rsid w:val="456C77A5"/>
    <w:rsid w:val="45B5E9D5"/>
    <w:rsid w:val="4647C6B5"/>
    <w:rsid w:val="468278EE"/>
    <w:rsid w:val="47B3B79C"/>
    <w:rsid w:val="484A5AB3"/>
    <w:rsid w:val="497586B2"/>
    <w:rsid w:val="4A4C4926"/>
    <w:rsid w:val="4AF98F2B"/>
    <w:rsid w:val="4B21542C"/>
    <w:rsid w:val="4B726B2C"/>
    <w:rsid w:val="4BBD1EDE"/>
    <w:rsid w:val="4BE255F0"/>
    <w:rsid w:val="4C6DD13E"/>
    <w:rsid w:val="4D111C09"/>
    <w:rsid w:val="4DE2A46D"/>
    <w:rsid w:val="4F0FE11D"/>
    <w:rsid w:val="4F30EDD9"/>
    <w:rsid w:val="4F63D87D"/>
    <w:rsid w:val="4F74E48C"/>
    <w:rsid w:val="4FD103E1"/>
    <w:rsid w:val="50316AE0"/>
    <w:rsid w:val="51767D50"/>
    <w:rsid w:val="51A652E5"/>
    <w:rsid w:val="51D3D5E7"/>
    <w:rsid w:val="52266511"/>
    <w:rsid w:val="530AE525"/>
    <w:rsid w:val="54512E12"/>
    <w:rsid w:val="547E2EE5"/>
    <w:rsid w:val="54A49934"/>
    <w:rsid w:val="5624CAFE"/>
    <w:rsid w:val="56444C7C"/>
    <w:rsid w:val="564694D0"/>
    <w:rsid w:val="56801654"/>
    <w:rsid w:val="568188F9"/>
    <w:rsid w:val="56E2CF2D"/>
    <w:rsid w:val="580C9538"/>
    <w:rsid w:val="5830E1B1"/>
    <w:rsid w:val="5952247F"/>
    <w:rsid w:val="596C04BB"/>
    <w:rsid w:val="59ABF51B"/>
    <w:rsid w:val="5A873A03"/>
    <w:rsid w:val="5B980245"/>
    <w:rsid w:val="5BFE0851"/>
    <w:rsid w:val="5C4E81CB"/>
    <w:rsid w:val="5D86FB60"/>
    <w:rsid w:val="5DABBD7F"/>
    <w:rsid w:val="5F1A4758"/>
    <w:rsid w:val="5F44248D"/>
    <w:rsid w:val="5F4DA0D8"/>
    <w:rsid w:val="5FA3AF37"/>
    <w:rsid w:val="6085B01D"/>
    <w:rsid w:val="609DF718"/>
    <w:rsid w:val="60A05241"/>
    <w:rsid w:val="614CD4E4"/>
    <w:rsid w:val="61B43DFE"/>
    <w:rsid w:val="61BF7B6F"/>
    <w:rsid w:val="62935F95"/>
    <w:rsid w:val="629E1660"/>
    <w:rsid w:val="63186B14"/>
    <w:rsid w:val="63AFE0B6"/>
    <w:rsid w:val="6476E642"/>
    <w:rsid w:val="648E9133"/>
    <w:rsid w:val="64F6E516"/>
    <w:rsid w:val="650658FF"/>
    <w:rsid w:val="65412526"/>
    <w:rsid w:val="6552BCD7"/>
    <w:rsid w:val="661C7599"/>
    <w:rsid w:val="66A6CD60"/>
    <w:rsid w:val="66D5C1A4"/>
    <w:rsid w:val="6927C164"/>
    <w:rsid w:val="697E32F1"/>
    <w:rsid w:val="6988E71B"/>
    <w:rsid w:val="69912251"/>
    <w:rsid w:val="6A5AF2FD"/>
    <w:rsid w:val="6AB0D93C"/>
    <w:rsid w:val="6B0F242C"/>
    <w:rsid w:val="6B1A3884"/>
    <w:rsid w:val="6C4BF621"/>
    <w:rsid w:val="6CE4C447"/>
    <w:rsid w:val="6D49D052"/>
    <w:rsid w:val="6D6C5EE5"/>
    <w:rsid w:val="6DC52F72"/>
    <w:rsid w:val="6DD2CF07"/>
    <w:rsid w:val="6DFC3107"/>
    <w:rsid w:val="6E4330C3"/>
    <w:rsid w:val="6E6341E9"/>
    <w:rsid w:val="6E903CE3"/>
    <w:rsid w:val="6F2B02F3"/>
    <w:rsid w:val="6F3FC3AD"/>
    <w:rsid w:val="6FC3C330"/>
    <w:rsid w:val="70141014"/>
    <w:rsid w:val="7039154B"/>
    <w:rsid w:val="7053CFD4"/>
    <w:rsid w:val="70E338DB"/>
    <w:rsid w:val="70E3A65E"/>
    <w:rsid w:val="717D27C2"/>
    <w:rsid w:val="71F22338"/>
    <w:rsid w:val="7262DE21"/>
    <w:rsid w:val="7263EF78"/>
    <w:rsid w:val="726C5679"/>
    <w:rsid w:val="730B5B5C"/>
    <w:rsid w:val="73E91A82"/>
    <w:rsid w:val="7463A462"/>
    <w:rsid w:val="7466849B"/>
    <w:rsid w:val="75420931"/>
    <w:rsid w:val="76F202EA"/>
    <w:rsid w:val="77521572"/>
    <w:rsid w:val="77844DE1"/>
    <w:rsid w:val="78682B49"/>
    <w:rsid w:val="796FC138"/>
    <w:rsid w:val="79B83CDF"/>
    <w:rsid w:val="7A7A5DFC"/>
    <w:rsid w:val="7ADF0C5B"/>
    <w:rsid w:val="7BE43F4F"/>
    <w:rsid w:val="7C9253FA"/>
    <w:rsid w:val="7CA46D57"/>
    <w:rsid w:val="7CE628F2"/>
    <w:rsid w:val="7D0797A3"/>
    <w:rsid w:val="7E2D1CA9"/>
    <w:rsid w:val="7E53CFDB"/>
    <w:rsid w:val="7E986EE7"/>
    <w:rsid w:val="7EA50CAE"/>
    <w:rsid w:val="7EE94200"/>
    <w:rsid w:val="7F00C9E7"/>
    <w:rsid w:val="7F9F8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035DE"/>
  <w15:chartTrackingRefBased/>
  <w15:docId w15:val="{4DFD13AB-12FC-4A14-8667-4F3B39DDA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08D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17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00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8D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C08D4"/>
    <w:pPr>
      <w:ind w:left="720"/>
      <w:contextualSpacing/>
    </w:pPr>
  </w:style>
  <w:style w:type="character" w:styleId="Hyperlink">
    <w:name w:val="Hyperlink"/>
    <w:basedOn w:val="DefaultParagraphFont"/>
    <w:uiPriority w:val="99"/>
    <w:unhideWhenUsed/>
    <w:rsid w:val="00507151"/>
    <w:rPr>
      <w:color w:val="0563C1" w:themeColor="hyperlink"/>
      <w:u w:val="single"/>
    </w:rPr>
  </w:style>
  <w:style w:type="paragraph" w:styleId="Quote">
    <w:name w:val="Quote"/>
    <w:basedOn w:val="Normal"/>
    <w:next w:val="Normal"/>
    <w:link w:val="QuoteChar"/>
    <w:uiPriority w:val="29"/>
    <w:qFormat/>
    <w:rsid w:val="00762E9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2E9B"/>
    <w:rPr>
      <w:i/>
      <w:iCs/>
      <w:color w:val="404040" w:themeColor="text1" w:themeTint="BF"/>
    </w:rPr>
  </w:style>
  <w:style w:type="paragraph" w:styleId="BalloonText">
    <w:name w:val="Balloon Text"/>
    <w:basedOn w:val="Normal"/>
    <w:link w:val="BalloonTextChar"/>
    <w:uiPriority w:val="99"/>
    <w:semiHidden/>
    <w:unhideWhenUsed/>
    <w:rsid w:val="00B938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380C"/>
    <w:rPr>
      <w:rFonts w:ascii="Segoe UI" w:hAnsi="Segoe UI" w:cs="Segoe UI"/>
      <w:sz w:val="18"/>
      <w:szCs w:val="18"/>
    </w:rPr>
  </w:style>
  <w:style w:type="character" w:customStyle="1" w:styleId="Heading2Char">
    <w:name w:val="Heading 2 Char"/>
    <w:basedOn w:val="DefaultParagraphFont"/>
    <w:link w:val="Heading2"/>
    <w:uiPriority w:val="9"/>
    <w:rsid w:val="0034178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009B"/>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B009B"/>
    <w:pPr>
      <w:spacing w:after="324"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GridTable1Light-Accent1">
    <w:name w:val="Grid Table 1 Light Accent 1"/>
    <w:basedOn w:val="TableNormal"/>
    <w:uiPriority w:val="4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semiHidden/>
    <w:unhideWhenUsed/>
    <w:pPr>
      <w:spacing w:line="240" w:lineRule="auto"/>
    </w:pP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semiHidden/>
    <w:unhideWhenUsed/>
    <w:rPr>
      <w:sz w:val="16"/>
      <w:szCs w:val="16"/>
    </w:rPr>
  </w:style>
  <w:style w:type="paragraph" w:customStyle="1" w:styleId="SideBarBody">
    <w:name w:val="Side Bar Body"/>
    <w:basedOn w:val="Normal"/>
    <w:link w:val="SideBarBodyChar"/>
    <w:qFormat/>
    <w:rsid w:val="00EE008C"/>
    <w:pPr>
      <w:spacing w:before="120" w:after="200" w:line="276" w:lineRule="auto"/>
      <w:ind w:left="288" w:right="288"/>
    </w:pPr>
    <w:rPr>
      <w:rFonts w:ascii="HelveticaNeue Condensed" w:hAnsi="HelveticaNeue Condensed"/>
      <w:sz w:val="20"/>
    </w:rPr>
  </w:style>
  <w:style w:type="character" w:customStyle="1" w:styleId="SideBarBodyChar">
    <w:name w:val="Side Bar Body Char"/>
    <w:link w:val="SideBarBody"/>
    <w:rsid w:val="00EE008C"/>
    <w:rPr>
      <w:rFonts w:ascii="HelveticaNeue Condensed" w:hAnsi="HelveticaNeue Condensed"/>
      <w:sz w:val="20"/>
    </w:rPr>
  </w:style>
  <w:style w:type="paragraph" w:customStyle="1" w:styleId="SideBarHead">
    <w:name w:val="Side Bar Head"/>
    <w:basedOn w:val="Normal"/>
    <w:next w:val="Normal"/>
    <w:rsid w:val="00EE008C"/>
    <w:pPr>
      <w:keepNext/>
      <w:keepLines/>
      <w:pBdr>
        <w:top w:val="single" w:sz="18" w:space="1" w:color="333333"/>
        <w:left w:val="single" w:sz="18" w:space="0" w:color="333333"/>
        <w:bottom w:val="single" w:sz="18" w:space="1" w:color="333333"/>
        <w:right w:val="single" w:sz="18" w:space="0" w:color="333333"/>
      </w:pBdr>
      <w:spacing w:before="360" w:after="240" w:line="276" w:lineRule="auto"/>
      <w:ind w:left="144" w:right="144"/>
      <w:contextualSpacing/>
      <w:jc w:val="center"/>
    </w:pPr>
    <w:rPr>
      <w:rFonts w:ascii="Arial" w:hAnsi="Arial"/>
      <w:b/>
      <w:caps/>
    </w:rPr>
  </w:style>
  <w:style w:type="character" w:styleId="FollowedHyperlink">
    <w:name w:val="FollowedHyperlink"/>
    <w:basedOn w:val="DefaultParagraphFont"/>
    <w:uiPriority w:val="99"/>
    <w:semiHidden/>
    <w:unhideWhenUsed/>
    <w:rsid w:val="00F076BF"/>
    <w:rPr>
      <w:color w:val="954F72" w:themeColor="followedHyperlink"/>
      <w:u w:val="single"/>
    </w:rPr>
  </w:style>
  <w:style w:type="paragraph" w:customStyle="1" w:styleId="BodyTextCont">
    <w:name w:val="Body Text Cont"/>
    <w:basedOn w:val="Normal"/>
    <w:rsid w:val="008F3B6A"/>
    <w:pPr>
      <w:suppressAutoHyphens/>
      <w:spacing w:after="0" w:line="276" w:lineRule="auto"/>
      <w:ind w:firstLine="720"/>
    </w:pPr>
    <w:rPr>
      <w:rFonts w:ascii="Utopia" w:hAnsi="Utopia"/>
      <w:sz w:val="18"/>
    </w:rPr>
  </w:style>
  <w:style w:type="character" w:customStyle="1" w:styleId="CodeInline">
    <w:name w:val="Code Inline"/>
    <w:rsid w:val="008F3B6A"/>
    <w:rPr>
      <w:rFonts w:ascii="TheSansMonoConNormal" w:hAnsi="TheSansMonoConNormal"/>
      <w:color w:val="auto"/>
      <w:sz w:val="18"/>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549274">
      <w:bodyDiv w:val="1"/>
      <w:marLeft w:val="0"/>
      <w:marRight w:val="0"/>
      <w:marTop w:val="0"/>
      <w:marBottom w:val="0"/>
      <w:divBdr>
        <w:top w:val="none" w:sz="0" w:space="0" w:color="auto"/>
        <w:left w:val="none" w:sz="0" w:space="0" w:color="auto"/>
        <w:bottom w:val="none" w:sz="0" w:space="0" w:color="auto"/>
        <w:right w:val="none" w:sz="0" w:space="0" w:color="auto"/>
      </w:divBdr>
      <w:divsChild>
        <w:div w:id="1516456261">
          <w:marLeft w:val="0"/>
          <w:marRight w:val="0"/>
          <w:marTop w:val="0"/>
          <w:marBottom w:val="0"/>
          <w:divBdr>
            <w:top w:val="none" w:sz="0" w:space="0" w:color="auto"/>
            <w:left w:val="none" w:sz="0" w:space="0" w:color="auto"/>
            <w:bottom w:val="none" w:sz="0" w:space="0" w:color="auto"/>
            <w:right w:val="none" w:sz="0" w:space="0" w:color="auto"/>
          </w:divBdr>
          <w:divsChild>
            <w:div w:id="239876292">
              <w:marLeft w:val="0"/>
              <w:marRight w:val="0"/>
              <w:marTop w:val="0"/>
              <w:marBottom w:val="0"/>
              <w:divBdr>
                <w:top w:val="none" w:sz="0" w:space="0" w:color="auto"/>
                <w:left w:val="none" w:sz="0" w:space="0" w:color="auto"/>
                <w:bottom w:val="none" w:sz="0" w:space="0" w:color="auto"/>
                <w:right w:val="none" w:sz="0" w:space="0" w:color="auto"/>
              </w:divBdr>
              <w:divsChild>
                <w:div w:id="1200237208">
                  <w:marLeft w:val="0"/>
                  <w:marRight w:val="0"/>
                  <w:marTop w:val="0"/>
                  <w:marBottom w:val="0"/>
                  <w:divBdr>
                    <w:top w:val="none" w:sz="0" w:space="0" w:color="auto"/>
                    <w:left w:val="none" w:sz="0" w:space="0" w:color="auto"/>
                    <w:bottom w:val="none" w:sz="0" w:space="0" w:color="auto"/>
                    <w:right w:val="none" w:sz="0" w:space="0" w:color="auto"/>
                  </w:divBdr>
                  <w:divsChild>
                    <w:div w:id="493381197">
                      <w:marLeft w:val="0"/>
                      <w:marRight w:val="0"/>
                      <w:marTop w:val="0"/>
                      <w:marBottom w:val="0"/>
                      <w:divBdr>
                        <w:top w:val="none" w:sz="0" w:space="0" w:color="auto"/>
                        <w:left w:val="none" w:sz="0" w:space="0" w:color="auto"/>
                        <w:bottom w:val="none" w:sz="0" w:space="0" w:color="auto"/>
                        <w:right w:val="none" w:sz="0" w:space="0" w:color="auto"/>
                      </w:divBdr>
                      <w:divsChild>
                        <w:div w:id="1327316717">
                          <w:marLeft w:val="0"/>
                          <w:marRight w:val="0"/>
                          <w:marTop w:val="0"/>
                          <w:marBottom w:val="0"/>
                          <w:divBdr>
                            <w:top w:val="none" w:sz="0" w:space="0" w:color="auto"/>
                            <w:left w:val="none" w:sz="0" w:space="0" w:color="auto"/>
                            <w:bottom w:val="none" w:sz="0" w:space="0" w:color="auto"/>
                            <w:right w:val="none" w:sz="0" w:space="0" w:color="auto"/>
                          </w:divBdr>
                          <w:divsChild>
                            <w:div w:id="504513893">
                              <w:marLeft w:val="0"/>
                              <w:marRight w:val="0"/>
                              <w:marTop w:val="0"/>
                              <w:marBottom w:val="0"/>
                              <w:divBdr>
                                <w:top w:val="none" w:sz="0" w:space="0" w:color="auto"/>
                                <w:left w:val="none" w:sz="0" w:space="0" w:color="auto"/>
                                <w:bottom w:val="none" w:sz="0" w:space="0" w:color="auto"/>
                                <w:right w:val="none" w:sz="0" w:space="0" w:color="auto"/>
                              </w:divBdr>
                              <w:divsChild>
                                <w:div w:id="1492478100">
                                  <w:marLeft w:val="0"/>
                                  <w:marRight w:val="0"/>
                                  <w:marTop w:val="0"/>
                                  <w:marBottom w:val="0"/>
                                  <w:divBdr>
                                    <w:top w:val="none" w:sz="0" w:space="0" w:color="auto"/>
                                    <w:left w:val="none" w:sz="0" w:space="0" w:color="auto"/>
                                    <w:bottom w:val="none" w:sz="0" w:space="0" w:color="auto"/>
                                    <w:right w:val="none" w:sz="0" w:space="0" w:color="auto"/>
                                  </w:divBdr>
                                  <w:divsChild>
                                    <w:div w:id="2071078019">
                                      <w:marLeft w:val="0"/>
                                      <w:marRight w:val="0"/>
                                      <w:marTop w:val="0"/>
                                      <w:marBottom w:val="0"/>
                                      <w:divBdr>
                                        <w:top w:val="none" w:sz="0" w:space="0" w:color="auto"/>
                                        <w:left w:val="none" w:sz="0" w:space="0" w:color="auto"/>
                                        <w:bottom w:val="none" w:sz="0" w:space="0" w:color="auto"/>
                                        <w:right w:val="none" w:sz="0" w:space="0" w:color="auto"/>
                                      </w:divBdr>
                                      <w:divsChild>
                                        <w:div w:id="190993881">
                                          <w:marLeft w:val="0"/>
                                          <w:marRight w:val="0"/>
                                          <w:marTop w:val="0"/>
                                          <w:marBottom w:val="0"/>
                                          <w:divBdr>
                                            <w:top w:val="none" w:sz="0" w:space="0" w:color="auto"/>
                                            <w:left w:val="none" w:sz="0" w:space="0" w:color="auto"/>
                                            <w:bottom w:val="none" w:sz="0" w:space="0" w:color="auto"/>
                                            <w:right w:val="none" w:sz="0" w:space="0" w:color="auto"/>
                                          </w:divBdr>
                                          <w:divsChild>
                                            <w:div w:id="1580367537">
                                              <w:marLeft w:val="0"/>
                                              <w:marRight w:val="0"/>
                                              <w:marTop w:val="0"/>
                                              <w:marBottom w:val="0"/>
                                              <w:divBdr>
                                                <w:top w:val="none" w:sz="0" w:space="0" w:color="auto"/>
                                                <w:left w:val="none" w:sz="0" w:space="0" w:color="auto"/>
                                                <w:bottom w:val="none" w:sz="0" w:space="0" w:color="auto"/>
                                                <w:right w:val="none" w:sz="0" w:space="0" w:color="auto"/>
                                              </w:divBdr>
                                              <w:divsChild>
                                                <w:div w:id="700253106">
                                                  <w:marLeft w:val="0"/>
                                                  <w:marRight w:val="0"/>
                                                  <w:marTop w:val="0"/>
                                                  <w:marBottom w:val="0"/>
                                                  <w:divBdr>
                                                    <w:top w:val="none" w:sz="0" w:space="0" w:color="auto"/>
                                                    <w:left w:val="none" w:sz="0" w:space="0" w:color="auto"/>
                                                    <w:bottom w:val="none" w:sz="0" w:space="0" w:color="auto"/>
                                                    <w:right w:val="none" w:sz="0" w:space="0" w:color="auto"/>
                                                  </w:divBdr>
                                                  <w:divsChild>
                                                    <w:div w:id="1086540039">
                                                      <w:marLeft w:val="0"/>
                                                      <w:marRight w:val="300"/>
                                                      <w:marTop w:val="0"/>
                                                      <w:marBottom w:val="0"/>
                                                      <w:divBdr>
                                                        <w:top w:val="none" w:sz="0" w:space="0" w:color="auto"/>
                                                        <w:left w:val="none" w:sz="0" w:space="0" w:color="auto"/>
                                                        <w:bottom w:val="none" w:sz="0" w:space="0" w:color="auto"/>
                                                        <w:right w:val="none" w:sz="0" w:space="0" w:color="auto"/>
                                                      </w:divBdr>
                                                      <w:divsChild>
                                                        <w:div w:id="1612785275">
                                                          <w:marLeft w:val="0"/>
                                                          <w:marRight w:val="0"/>
                                                          <w:marTop w:val="0"/>
                                                          <w:marBottom w:val="0"/>
                                                          <w:divBdr>
                                                            <w:top w:val="none" w:sz="0" w:space="0" w:color="auto"/>
                                                            <w:left w:val="none" w:sz="0" w:space="0" w:color="auto"/>
                                                            <w:bottom w:val="none" w:sz="0" w:space="0" w:color="auto"/>
                                                            <w:right w:val="none" w:sz="0" w:space="0" w:color="auto"/>
                                                          </w:divBdr>
                                                          <w:divsChild>
                                                            <w:div w:id="305933057">
                                                              <w:marLeft w:val="0"/>
                                                              <w:marRight w:val="0"/>
                                                              <w:marTop w:val="0"/>
                                                              <w:marBottom w:val="0"/>
                                                              <w:divBdr>
                                                                <w:top w:val="none" w:sz="0" w:space="0" w:color="auto"/>
                                                                <w:left w:val="none" w:sz="0" w:space="0" w:color="auto"/>
                                                                <w:bottom w:val="none" w:sz="0" w:space="0" w:color="auto"/>
                                                                <w:right w:val="none" w:sz="0" w:space="0" w:color="auto"/>
                                                              </w:divBdr>
                                                              <w:divsChild>
                                                                <w:div w:id="564803185">
                                                                  <w:marLeft w:val="0"/>
                                                                  <w:marRight w:val="0"/>
                                                                  <w:marTop w:val="0"/>
                                                                  <w:marBottom w:val="0"/>
                                                                  <w:divBdr>
                                                                    <w:top w:val="none" w:sz="0" w:space="0" w:color="auto"/>
                                                                    <w:left w:val="none" w:sz="0" w:space="0" w:color="auto"/>
                                                                    <w:bottom w:val="none" w:sz="0" w:space="0" w:color="auto"/>
                                                                    <w:right w:val="none" w:sz="0" w:space="0" w:color="auto"/>
                                                                  </w:divBdr>
                                                                  <w:divsChild>
                                                                    <w:div w:id="101338395">
                                                                      <w:marLeft w:val="0"/>
                                                                      <w:marRight w:val="0"/>
                                                                      <w:marTop w:val="0"/>
                                                                      <w:marBottom w:val="360"/>
                                                                      <w:divBdr>
                                                                        <w:top w:val="single" w:sz="6" w:space="0" w:color="CCCCCC"/>
                                                                        <w:left w:val="none" w:sz="0" w:space="0" w:color="auto"/>
                                                                        <w:bottom w:val="none" w:sz="0" w:space="0" w:color="auto"/>
                                                                        <w:right w:val="none" w:sz="0" w:space="0" w:color="auto"/>
                                                                      </w:divBdr>
                                                                      <w:divsChild>
                                                                        <w:div w:id="203833739">
                                                                          <w:marLeft w:val="0"/>
                                                                          <w:marRight w:val="0"/>
                                                                          <w:marTop w:val="0"/>
                                                                          <w:marBottom w:val="0"/>
                                                                          <w:divBdr>
                                                                            <w:top w:val="none" w:sz="0" w:space="0" w:color="auto"/>
                                                                            <w:left w:val="none" w:sz="0" w:space="0" w:color="auto"/>
                                                                            <w:bottom w:val="none" w:sz="0" w:space="0" w:color="auto"/>
                                                                            <w:right w:val="none" w:sz="0" w:space="0" w:color="auto"/>
                                                                          </w:divBdr>
                                                                          <w:divsChild>
                                                                            <w:div w:id="1589457090">
                                                                              <w:marLeft w:val="0"/>
                                                                              <w:marRight w:val="0"/>
                                                                              <w:marTop w:val="0"/>
                                                                              <w:marBottom w:val="0"/>
                                                                              <w:divBdr>
                                                                                <w:top w:val="none" w:sz="0" w:space="0" w:color="auto"/>
                                                                                <w:left w:val="none" w:sz="0" w:space="0" w:color="auto"/>
                                                                                <w:bottom w:val="none" w:sz="0" w:space="0" w:color="auto"/>
                                                                                <w:right w:val="none" w:sz="0" w:space="0" w:color="auto"/>
                                                                              </w:divBdr>
                                                                              <w:divsChild>
                                                                                <w:div w:id="1006519110">
                                                                                  <w:marLeft w:val="0"/>
                                                                                  <w:marRight w:val="0"/>
                                                                                  <w:marTop w:val="0"/>
                                                                                  <w:marBottom w:val="0"/>
                                                                                  <w:divBdr>
                                                                                    <w:top w:val="none" w:sz="0" w:space="0" w:color="auto"/>
                                                                                    <w:left w:val="none" w:sz="0" w:space="0" w:color="auto"/>
                                                                                    <w:bottom w:val="none" w:sz="0" w:space="0" w:color="auto"/>
                                                                                    <w:right w:val="none" w:sz="0" w:space="0" w:color="auto"/>
                                                                                  </w:divBdr>
                                                                                  <w:divsChild>
                                                                                    <w:div w:id="842428282">
                                                                                      <w:marLeft w:val="0"/>
                                                                                      <w:marRight w:val="0"/>
                                                                                      <w:marTop w:val="0"/>
                                                                                      <w:marBottom w:val="0"/>
                                                                                      <w:divBdr>
                                                                                        <w:top w:val="none" w:sz="0" w:space="0" w:color="auto"/>
                                                                                        <w:left w:val="none" w:sz="0" w:space="0" w:color="auto"/>
                                                                                        <w:bottom w:val="none" w:sz="0" w:space="0" w:color="auto"/>
                                                                                        <w:right w:val="none" w:sz="0" w:space="0" w:color="auto"/>
                                                                                      </w:divBdr>
                                                                                      <w:divsChild>
                                                                                        <w:div w:id="669258124">
                                                                                          <w:marLeft w:val="0"/>
                                                                                          <w:marRight w:val="0"/>
                                                                                          <w:marTop w:val="0"/>
                                                                                          <w:marBottom w:val="0"/>
                                                                                          <w:divBdr>
                                                                                            <w:top w:val="none" w:sz="0" w:space="0" w:color="auto"/>
                                                                                            <w:left w:val="none" w:sz="0" w:space="0" w:color="auto"/>
                                                                                            <w:bottom w:val="none" w:sz="0" w:space="0" w:color="auto"/>
                                                                                            <w:right w:val="none" w:sz="0" w:space="0" w:color="auto"/>
                                                                                          </w:divBdr>
                                                                                          <w:divsChild>
                                                                                            <w:div w:id="1801729599">
                                                                                              <w:marLeft w:val="0"/>
                                                                                              <w:marRight w:val="0"/>
                                                                                              <w:marTop w:val="0"/>
                                                                                              <w:marBottom w:val="0"/>
                                                                                              <w:divBdr>
                                                                                                <w:top w:val="none" w:sz="0" w:space="0" w:color="auto"/>
                                                                                                <w:left w:val="none" w:sz="0" w:space="0" w:color="auto"/>
                                                                                                <w:bottom w:val="none" w:sz="0" w:space="0" w:color="auto"/>
                                                                                                <w:right w:val="none" w:sz="0" w:space="0" w:color="auto"/>
                                                                                              </w:divBdr>
                                                                                              <w:divsChild>
                                                                                                <w:div w:id="260112650">
                                                                                                  <w:marLeft w:val="0"/>
                                                                                                  <w:marRight w:val="0"/>
                                                                                                  <w:marTop w:val="0"/>
                                                                                                  <w:marBottom w:val="0"/>
                                                                                                  <w:divBdr>
                                                                                                    <w:top w:val="none" w:sz="0" w:space="0" w:color="auto"/>
                                                                                                    <w:left w:val="none" w:sz="0" w:space="0" w:color="auto"/>
                                                                                                    <w:bottom w:val="none" w:sz="0" w:space="0" w:color="auto"/>
                                                                                                    <w:right w:val="none" w:sz="0" w:space="0" w:color="auto"/>
                                                                                                  </w:divBdr>
                                                                                                  <w:divsChild>
                                                                                                    <w:div w:id="2112432451">
                                                                                                      <w:marLeft w:val="0"/>
                                                                                                      <w:marRight w:val="0"/>
                                                                                                      <w:marTop w:val="0"/>
                                                                                                      <w:marBottom w:val="0"/>
                                                                                                      <w:divBdr>
                                                                                                        <w:top w:val="none" w:sz="0" w:space="0" w:color="auto"/>
                                                                                                        <w:left w:val="none" w:sz="0" w:space="0" w:color="auto"/>
                                                                                                        <w:bottom w:val="none" w:sz="0" w:space="0" w:color="auto"/>
                                                                                                        <w:right w:val="none" w:sz="0" w:space="0" w:color="auto"/>
                                                                                                      </w:divBdr>
                                                                                                      <w:divsChild>
                                                                                                        <w:div w:id="976567123">
                                                                                                          <w:marLeft w:val="0"/>
                                                                                                          <w:marRight w:val="0"/>
                                                                                                          <w:marTop w:val="0"/>
                                                                                                          <w:marBottom w:val="0"/>
                                                                                                          <w:divBdr>
                                                                                                            <w:top w:val="none" w:sz="0" w:space="0" w:color="auto"/>
                                                                                                            <w:left w:val="none" w:sz="0" w:space="0" w:color="auto"/>
                                                                                                            <w:bottom w:val="none" w:sz="0" w:space="0" w:color="auto"/>
                                                                                                            <w:right w:val="none" w:sz="0" w:space="0" w:color="auto"/>
                                                                                                          </w:divBdr>
                                                                                                          <w:divsChild>
                                                                                                            <w:div w:id="228804755">
                                                                                                              <w:marLeft w:val="0"/>
                                                                                                              <w:marRight w:val="0"/>
                                                                                                              <w:marTop w:val="0"/>
                                                                                                              <w:marBottom w:val="0"/>
                                                                                                              <w:divBdr>
                                                                                                                <w:top w:val="none" w:sz="0" w:space="0" w:color="auto"/>
                                                                                                                <w:left w:val="none" w:sz="0" w:space="0" w:color="auto"/>
                                                                                                                <w:bottom w:val="none" w:sz="0" w:space="0" w:color="auto"/>
                                                                                                                <w:right w:val="none" w:sz="0" w:space="0" w:color="auto"/>
                                                                                                              </w:divBdr>
                                                                                                              <w:divsChild>
                                                                                                                <w:div w:id="1173839929">
                                                                                                                  <w:marLeft w:val="0"/>
                                                                                                                  <w:marRight w:val="0"/>
                                                                                                                  <w:marTop w:val="0"/>
                                                                                                                  <w:marBottom w:val="0"/>
                                                                                                                  <w:divBdr>
                                                                                                                    <w:top w:val="none" w:sz="0" w:space="0" w:color="auto"/>
                                                                                                                    <w:left w:val="none" w:sz="0" w:space="0" w:color="auto"/>
                                                                                                                    <w:bottom w:val="none" w:sz="0" w:space="0" w:color="auto"/>
                                                                                                                    <w:right w:val="none" w:sz="0" w:space="0" w:color="auto"/>
                                                                                                                  </w:divBdr>
                                                                                                                  <w:divsChild>
                                                                                                                    <w:div w:id="1243569067">
                                                                                                                      <w:marLeft w:val="0"/>
                                                                                                                      <w:marRight w:val="0"/>
                                                                                                                      <w:marTop w:val="0"/>
                                                                                                                      <w:marBottom w:val="0"/>
                                                                                                                      <w:divBdr>
                                                                                                                        <w:top w:val="none" w:sz="0" w:space="0" w:color="auto"/>
                                                                                                                        <w:left w:val="none" w:sz="0" w:space="0" w:color="auto"/>
                                                                                                                        <w:bottom w:val="none" w:sz="0" w:space="0" w:color="auto"/>
                                                                                                                        <w:right w:val="none" w:sz="0" w:space="0" w:color="auto"/>
                                                                                                                      </w:divBdr>
                                                                                                                      <w:divsChild>
                                                                                                                        <w:div w:id="522475104">
                                                                                                                          <w:marLeft w:val="0"/>
                                                                                                                          <w:marRight w:val="0"/>
                                                                                                                          <w:marTop w:val="0"/>
                                                                                                                          <w:marBottom w:val="0"/>
                                                                                                                          <w:divBdr>
                                                                                                                            <w:top w:val="none" w:sz="0" w:space="0" w:color="auto"/>
                                                                                                                            <w:left w:val="none" w:sz="0" w:space="0" w:color="auto"/>
                                                                                                                            <w:bottom w:val="none" w:sz="0" w:space="0" w:color="auto"/>
                                                                                                                            <w:right w:val="none" w:sz="0" w:space="0" w:color="auto"/>
                                                                                                                          </w:divBdr>
                                                                                                                          <w:divsChild>
                                                                                                                            <w:div w:id="874151725">
                                                                                                                              <w:marLeft w:val="0"/>
                                                                                                                              <w:marRight w:val="0"/>
                                                                                                                              <w:marTop w:val="0"/>
                                                                                                                              <w:marBottom w:val="0"/>
                                                                                                                              <w:divBdr>
                                                                                                                                <w:top w:val="none" w:sz="0" w:space="0" w:color="auto"/>
                                                                                                                                <w:left w:val="none" w:sz="0" w:space="0" w:color="auto"/>
                                                                                                                                <w:bottom w:val="none" w:sz="0" w:space="0" w:color="auto"/>
                                                                                                                                <w:right w:val="none" w:sz="0" w:space="0" w:color="auto"/>
                                                                                                                              </w:divBdr>
                                                                                                                              <w:divsChild>
                                                                                                                                <w:div w:id="569775406">
                                                                                                                                  <w:marLeft w:val="0"/>
                                                                                                                                  <w:marRight w:val="0"/>
                                                                                                                                  <w:marTop w:val="0"/>
                                                                                                                                  <w:marBottom w:val="0"/>
                                                                                                                                  <w:divBdr>
                                                                                                                                    <w:top w:val="none" w:sz="0" w:space="0" w:color="auto"/>
                                                                                                                                    <w:left w:val="none" w:sz="0" w:space="0" w:color="auto"/>
                                                                                                                                    <w:bottom w:val="none" w:sz="0" w:space="0" w:color="auto"/>
                                                                                                                                    <w:right w:val="none" w:sz="0" w:space="0" w:color="auto"/>
                                                                                                                                  </w:divBdr>
                                                                                                                                  <w:divsChild>
                                                                                                                                    <w:div w:id="844906101">
                                                                                                                                      <w:marLeft w:val="0"/>
                                                                                                                                      <w:marRight w:val="0"/>
                                                                                                                                      <w:marTop w:val="0"/>
                                                                                                                                      <w:marBottom w:val="0"/>
                                                                                                                                      <w:divBdr>
                                                                                                                                        <w:top w:val="none" w:sz="0" w:space="0" w:color="auto"/>
                                                                                                                                        <w:left w:val="none" w:sz="0" w:space="0" w:color="auto"/>
                                                                                                                                        <w:bottom w:val="none" w:sz="0" w:space="0" w:color="auto"/>
                                                                                                                                        <w:right w:val="none" w:sz="0" w:space="0" w:color="auto"/>
                                                                                                                                      </w:divBdr>
                                                                                                                                      <w:divsChild>
                                                                                                                                        <w:div w:id="1332180171">
                                                                                                                                          <w:marLeft w:val="0"/>
                                                                                                                                          <w:marRight w:val="0"/>
                                                                                                                                          <w:marTop w:val="0"/>
                                                                                                                                          <w:marBottom w:val="0"/>
                                                                                                                                          <w:divBdr>
                                                                                                                                            <w:top w:val="none" w:sz="0" w:space="0" w:color="auto"/>
                                                                                                                                            <w:left w:val="none" w:sz="0" w:space="0" w:color="auto"/>
                                                                                                                                            <w:bottom w:val="none" w:sz="0" w:space="0" w:color="auto"/>
                                                                                                                                            <w:right w:val="none" w:sz="0" w:space="0" w:color="auto"/>
                                                                                                                                          </w:divBdr>
                                                                                                                                          <w:divsChild>
                                                                                                                                            <w:div w:id="830371473">
                                                                                                                                              <w:marLeft w:val="0"/>
                                                                                                                                              <w:marRight w:val="0"/>
                                                                                                                                              <w:marTop w:val="0"/>
                                                                                                                                              <w:marBottom w:val="0"/>
                                                                                                                                              <w:divBdr>
                                                                                                                                                <w:top w:val="none" w:sz="0" w:space="0" w:color="auto"/>
                                                                                                                                                <w:left w:val="none" w:sz="0" w:space="0" w:color="auto"/>
                                                                                                                                                <w:bottom w:val="none" w:sz="0" w:space="0" w:color="auto"/>
                                                                                                                                                <w:right w:val="none" w:sz="0" w:space="0" w:color="auto"/>
                                                                                                                                              </w:divBdr>
                                                                                                                                              <w:divsChild>
                                                                                                                                                <w:div w:id="1998460170">
                                                                                                                                                  <w:marLeft w:val="0"/>
                                                                                                                                                  <w:marRight w:val="0"/>
                                                                                                                                                  <w:marTop w:val="0"/>
                                                                                                                                                  <w:marBottom w:val="0"/>
                                                                                                                                                  <w:divBdr>
                                                                                                                                                    <w:top w:val="none" w:sz="0" w:space="0" w:color="auto"/>
                                                                                                                                                    <w:left w:val="none" w:sz="0" w:space="0" w:color="auto"/>
                                                                                                                                                    <w:bottom w:val="none" w:sz="0" w:space="0" w:color="auto"/>
                                                                                                                                                    <w:right w:val="none" w:sz="0" w:space="0" w:color="auto"/>
                                                                                                                                                  </w:divBdr>
                                                                                                                                                  <w:divsChild>
                                                                                                                                                    <w:div w:id="4275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7528898">
                                                                                                                                  <w:marLeft w:val="0"/>
                                                                                                                                  <w:marRight w:val="0"/>
                                                                                                                                  <w:marTop w:val="0"/>
                                                                                                                                  <w:marBottom w:val="0"/>
                                                                                                                                  <w:divBdr>
                                                                                                                                    <w:top w:val="none" w:sz="0" w:space="0" w:color="auto"/>
                                                                                                                                    <w:left w:val="none" w:sz="0" w:space="0" w:color="auto"/>
                                                                                                                                    <w:bottom w:val="none" w:sz="0" w:space="0" w:color="auto"/>
                                                                                                                                    <w:right w:val="none" w:sz="0" w:space="0" w:color="auto"/>
                                                                                                                                  </w:divBdr>
                                                                                                                                  <w:divsChild>
                                                                                                                                    <w:div w:id="991519676">
                                                                                                                                      <w:marLeft w:val="0"/>
                                                                                                                                      <w:marRight w:val="0"/>
                                                                                                                                      <w:marTop w:val="0"/>
                                                                                                                                      <w:marBottom w:val="0"/>
                                                                                                                                      <w:divBdr>
                                                                                                                                        <w:top w:val="none" w:sz="0" w:space="0" w:color="auto"/>
                                                                                                                                        <w:left w:val="none" w:sz="0" w:space="0" w:color="auto"/>
                                                                                                                                        <w:bottom w:val="none" w:sz="0" w:space="0" w:color="auto"/>
                                                                                                                                        <w:right w:val="none" w:sz="0" w:space="0" w:color="auto"/>
                                                                                                                                      </w:divBdr>
                                                                                                                                      <w:divsChild>
                                                                                                                                        <w:div w:id="1512645055">
                                                                                                                                          <w:marLeft w:val="0"/>
                                                                                                                                          <w:marRight w:val="0"/>
                                                                                                                                          <w:marTop w:val="0"/>
                                                                                                                                          <w:marBottom w:val="0"/>
                                                                                                                                          <w:divBdr>
                                                                                                                                            <w:top w:val="none" w:sz="0" w:space="0" w:color="auto"/>
                                                                                                                                            <w:left w:val="none" w:sz="0" w:space="0" w:color="auto"/>
                                                                                                                                            <w:bottom w:val="none" w:sz="0" w:space="0" w:color="auto"/>
                                                                                                                                            <w:right w:val="none" w:sz="0" w:space="0" w:color="auto"/>
                                                                                                                                          </w:divBdr>
                                                                                                                                          <w:divsChild>
                                                                                                                                            <w:div w:id="1124734696">
                                                                                                                                              <w:marLeft w:val="0"/>
                                                                                                                                              <w:marRight w:val="0"/>
                                                                                                                                              <w:marTop w:val="0"/>
                                                                                                                                              <w:marBottom w:val="0"/>
                                                                                                                                              <w:divBdr>
                                                                                                                                                <w:top w:val="none" w:sz="0" w:space="0" w:color="auto"/>
                                                                                                                                                <w:left w:val="none" w:sz="0" w:space="0" w:color="auto"/>
                                                                                                                                                <w:bottom w:val="none" w:sz="0" w:space="0" w:color="auto"/>
                                                                                                                                                <w:right w:val="none" w:sz="0" w:space="0" w:color="auto"/>
                                                                                                                                              </w:divBdr>
                                                                                                                                              <w:divsChild>
                                                                                                                                                <w:div w:id="1684546854">
                                                                                                                                                  <w:marLeft w:val="0"/>
                                                                                                                                                  <w:marRight w:val="0"/>
                                                                                                                                                  <w:marTop w:val="0"/>
                                                                                                                                                  <w:marBottom w:val="0"/>
                                                                                                                                                  <w:divBdr>
                                                                                                                                                    <w:top w:val="none" w:sz="0" w:space="0" w:color="auto"/>
                                                                                                                                                    <w:left w:val="none" w:sz="0" w:space="0" w:color="auto"/>
                                                                                                                                                    <w:bottom w:val="none" w:sz="0" w:space="0" w:color="auto"/>
                                                                                                                                                    <w:right w:val="none" w:sz="0" w:space="0" w:color="auto"/>
                                                                                                                                                  </w:divBdr>
                                                                                                                                                  <w:divsChild>
                                                                                                                                                    <w:div w:id="16358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493679">
                                                                                                                                  <w:marLeft w:val="0"/>
                                                                                                                                  <w:marRight w:val="0"/>
                                                                                                                                  <w:marTop w:val="0"/>
                                                                                                                                  <w:marBottom w:val="0"/>
                                                                                                                                  <w:divBdr>
                                                                                                                                    <w:top w:val="none" w:sz="0" w:space="0" w:color="auto"/>
                                                                                                                                    <w:left w:val="none" w:sz="0" w:space="0" w:color="auto"/>
                                                                                                                                    <w:bottom w:val="none" w:sz="0" w:space="0" w:color="auto"/>
                                                                                                                                    <w:right w:val="none" w:sz="0" w:space="0" w:color="auto"/>
                                                                                                                                  </w:divBdr>
                                                                                                                                  <w:divsChild>
                                                                                                                                    <w:div w:id="1381051997">
                                                                                                                                      <w:marLeft w:val="0"/>
                                                                                                                                      <w:marRight w:val="0"/>
                                                                                                                                      <w:marTop w:val="0"/>
                                                                                                                                      <w:marBottom w:val="0"/>
                                                                                                                                      <w:divBdr>
                                                                                                                                        <w:top w:val="none" w:sz="0" w:space="0" w:color="auto"/>
                                                                                                                                        <w:left w:val="none" w:sz="0" w:space="0" w:color="auto"/>
                                                                                                                                        <w:bottom w:val="none" w:sz="0" w:space="0" w:color="auto"/>
                                                                                                                                        <w:right w:val="none" w:sz="0" w:space="0" w:color="auto"/>
                                                                                                                                      </w:divBdr>
                                                                                                                                      <w:divsChild>
                                                                                                                                        <w:div w:id="872233707">
                                                                                                                                          <w:marLeft w:val="0"/>
                                                                                                                                          <w:marRight w:val="0"/>
                                                                                                                                          <w:marTop w:val="0"/>
                                                                                                                                          <w:marBottom w:val="0"/>
                                                                                                                                          <w:divBdr>
                                                                                                                                            <w:top w:val="none" w:sz="0" w:space="0" w:color="auto"/>
                                                                                                                                            <w:left w:val="none" w:sz="0" w:space="0" w:color="auto"/>
                                                                                                                                            <w:bottom w:val="none" w:sz="0" w:space="0" w:color="auto"/>
                                                                                                                                            <w:right w:val="none" w:sz="0" w:space="0" w:color="auto"/>
                                                                                                                                          </w:divBdr>
                                                                                                                                          <w:divsChild>
                                                                                                                                            <w:div w:id="1285230367">
                                                                                                                                              <w:marLeft w:val="0"/>
                                                                                                                                              <w:marRight w:val="0"/>
                                                                                                                                              <w:marTop w:val="0"/>
                                                                                                                                              <w:marBottom w:val="0"/>
                                                                                                                                              <w:divBdr>
                                                                                                                                                <w:top w:val="none" w:sz="0" w:space="0" w:color="auto"/>
                                                                                                                                                <w:left w:val="none" w:sz="0" w:space="0" w:color="auto"/>
                                                                                                                                                <w:bottom w:val="none" w:sz="0" w:space="0" w:color="auto"/>
                                                                                                                                                <w:right w:val="none" w:sz="0" w:space="0" w:color="auto"/>
                                                                                                                                              </w:divBdr>
                                                                                                                                              <w:divsChild>
                                                                                                                                                <w:div w:id="1477989003">
                                                                                                                                                  <w:marLeft w:val="0"/>
                                                                                                                                                  <w:marRight w:val="0"/>
                                                                                                                                                  <w:marTop w:val="0"/>
                                                                                                                                                  <w:marBottom w:val="0"/>
                                                                                                                                                  <w:divBdr>
                                                                                                                                                    <w:top w:val="none" w:sz="0" w:space="0" w:color="auto"/>
                                                                                                                                                    <w:left w:val="none" w:sz="0" w:space="0" w:color="auto"/>
                                                                                                                                                    <w:bottom w:val="none" w:sz="0" w:space="0" w:color="auto"/>
                                                                                                                                                    <w:right w:val="none" w:sz="0" w:space="0" w:color="auto"/>
                                                                                                                                                  </w:divBdr>
                                                                                                                                                  <w:divsChild>
                                                                                                                                                    <w:div w:id="15982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hyperlink" Target="http://asp.n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inject/Ninject.Web.Common/wiki/Setting-up-a-OWIN-WebApi-application" TargetMode="External"/><Relationship Id="rId11" Type="http://schemas.microsoft.com/office/2011/relationships/people" Target="people.xml"/><Relationship Id="rId5" Type="http://schemas.openxmlformats.org/officeDocument/2006/relationships/hyperlink" Target="http://www.asp.net/aspnet/overview/owin-and-katana/an-overview-of-project-kat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1169</TotalTime>
  <Pages>15</Pages>
  <Words>4370</Words>
  <Characters>24909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Wortman</dc:creator>
  <cp:keywords/>
  <dc:description/>
  <cp:lastModifiedBy>Brian Wortman</cp:lastModifiedBy>
  <cp:revision>389</cp:revision>
  <dcterms:created xsi:type="dcterms:W3CDTF">2014-02-01T19:47:00Z</dcterms:created>
  <dcterms:modified xsi:type="dcterms:W3CDTF">2014-06-25T22:35:00Z</dcterms:modified>
</cp:coreProperties>
</file>