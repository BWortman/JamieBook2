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6BCEB" w14:textId="77777777" w:rsidR="00F014C7" w:rsidRPr="00F014C7" w:rsidRDefault="00F014C7">
      <w:pPr>
        <w:rPr>
          <w:b/>
        </w:rPr>
      </w:pPr>
      <w:r w:rsidRPr="00F014C7">
        <w:rPr>
          <w:b/>
        </w:rPr>
        <w:t>Short Description</w:t>
      </w:r>
    </w:p>
    <w:p w14:paraId="3FA82F32" w14:textId="77777777" w:rsidR="00F014C7" w:rsidRDefault="00F014C7" w:rsidP="00F014C7">
      <w:pPr>
        <w:pStyle w:val="NormalWeb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Learn how to leverage the features and capabilities of the ASP.NET Web API to build a </w:t>
      </w:r>
      <w:proofErr w:type="spellStart"/>
      <w:r>
        <w:rPr>
          <w:rFonts w:ascii="Verdana" w:hAnsi="Verdana"/>
          <w:sz w:val="18"/>
          <w:szCs w:val="18"/>
        </w:rPr>
        <w:t>RESTful</w:t>
      </w:r>
      <w:proofErr w:type="spellEnd"/>
      <w:r>
        <w:rPr>
          <w:rFonts w:ascii="Verdana" w:hAnsi="Verdana"/>
          <w:sz w:val="18"/>
          <w:szCs w:val="18"/>
        </w:rPr>
        <w:t xml:space="preserve"> web</w:t>
      </w:r>
    </w:p>
    <w:p w14:paraId="02EED496" w14:textId="7BC5BA3F" w:rsidR="00F014C7" w:rsidDel="00A95ED0" w:rsidRDefault="00F014C7" w:rsidP="00F014C7">
      <w:pPr>
        <w:pStyle w:val="NormalWeb"/>
        <w:spacing w:after="0"/>
        <w:rPr>
          <w:del w:id="0" w:author="Brian Wortman" w:date="2014-03-27T14:12:00Z"/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service</w:t>
      </w:r>
      <w:proofErr w:type="gramEnd"/>
      <w:r>
        <w:rPr>
          <w:rFonts w:ascii="Verdana" w:hAnsi="Verdana"/>
          <w:sz w:val="18"/>
          <w:szCs w:val="18"/>
        </w:rPr>
        <w:t xml:space="preserve"> from start to finish. This book will first explain the REST architectur</w:t>
      </w:r>
      <w:ins w:id="1" w:author="Brian Wortman" w:date="2014-03-27T14:12:00Z">
        <w:r w:rsidR="00A95ED0">
          <w:rPr>
            <w:rFonts w:ascii="Verdana" w:hAnsi="Verdana"/>
            <w:sz w:val="18"/>
            <w:szCs w:val="18"/>
          </w:rPr>
          <w:t>al style</w:t>
        </w:r>
      </w:ins>
      <w:del w:id="2" w:author="Brian Wortman" w:date="2014-03-27T14:12:00Z">
        <w:r w:rsidDel="00A95ED0">
          <w:rPr>
            <w:rFonts w:ascii="Verdana" w:hAnsi="Verdana"/>
            <w:sz w:val="18"/>
            <w:szCs w:val="18"/>
          </w:rPr>
          <w:delText>e</w:delText>
        </w:r>
      </w:del>
      <w:r>
        <w:rPr>
          <w:rFonts w:ascii="Verdana" w:hAnsi="Verdana"/>
          <w:sz w:val="18"/>
          <w:szCs w:val="18"/>
        </w:rPr>
        <w:t>, and then build on that</w:t>
      </w:r>
      <w:ins w:id="3" w:author="Brian Wortman" w:date="2014-03-27T14:12:00Z">
        <w:r w:rsidR="00A95ED0">
          <w:rPr>
            <w:rFonts w:ascii="Verdana" w:hAnsi="Verdana"/>
            <w:sz w:val="18"/>
            <w:szCs w:val="18"/>
          </w:rPr>
          <w:t xml:space="preserve"> </w:t>
        </w:r>
      </w:ins>
    </w:p>
    <w:p w14:paraId="510493C6" w14:textId="592FF607" w:rsidR="00F014C7" w:rsidRDefault="00F014C7" w:rsidP="00F014C7">
      <w:pPr>
        <w:pStyle w:val="NormalWeb"/>
        <w:spacing w:after="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knowledge</w:t>
      </w:r>
      <w:proofErr w:type="gramEnd"/>
      <w:r>
        <w:rPr>
          <w:rFonts w:ascii="Verdana" w:hAnsi="Verdana"/>
          <w:sz w:val="18"/>
          <w:szCs w:val="18"/>
        </w:rPr>
        <w:t xml:space="preserve">, the </w:t>
      </w:r>
      <w:ins w:id="4" w:author="Brian Wortman" w:date="2014-03-27T14:13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 xml:space="preserve">Web API, </w:t>
      </w:r>
      <w:del w:id="5" w:author="Brian Wortman" w:date="2014-03-27T14:13:00Z">
        <w:r w:rsidDel="00A95ED0">
          <w:rPr>
            <w:rFonts w:ascii="Verdana" w:hAnsi="Verdana"/>
            <w:sz w:val="18"/>
            <w:szCs w:val="18"/>
          </w:rPr>
          <w:delText xml:space="preserve">and a few other </w:delText>
        </w:r>
      </w:del>
      <w:ins w:id="6" w:author="Brian Wortman" w:date="2014-03-27T14:13:00Z">
        <w:r w:rsidR="00A95ED0">
          <w:rPr>
            <w:rFonts w:ascii="Verdana" w:hAnsi="Verdana"/>
            <w:sz w:val="18"/>
            <w:szCs w:val="18"/>
          </w:rPr>
          <w:t xml:space="preserve">and some helpful </w:t>
        </w:r>
      </w:ins>
      <w:r>
        <w:rPr>
          <w:rFonts w:ascii="Verdana" w:hAnsi="Verdana"/>
          <w:sz w:val="18"/>
          <w:szCs w:val="18"/>
        </w:rPr>
        <w:t>patterns, tricks, and techniques, to go from a blank slate to a fully functional, secure REST service.</w:t>
      </w:r>
    </w:p>
    <w:p w14:paraId="5797CF25" w14:textId="77777777" w:rsidR="00F014C7" w:rsidRDefault="00F014C7"/>
    <w:p w14:paraId="6A902B3C" w14:textId="77777777" w:rsidR="00F014C7" w:rsidRPr="00F014C7" w:rsidRDefault="00F014C7">
      <w:pPr>
        <w:rPr>
          <w:b/>
        </w:rPr>
      </w:pPr>
      <w:r w:rsidRPr="00F014C7">
        <w:rPr>
          <w:b/>
        </w:rPr>
        <w:t>Book Description</w:t>
      </w:r>
    </w:p>
    <w:p w14:paraId="4DA13A82" w14:textId="77777777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ASP.NET MVC Framework has always been a good platform on which to implement REST-based</w:t>
      </w:r>
      <w:r>
        <w:rPr>
          <w:rFonts w:ascii="Verdana" w:hAnsi="Verdana"/>
          <w:sz w:val="18"/>
          <w:szCs w:val="18"/>
        </w:rPr>
        <w:br/>
        <w:t>services, but the introduction of the ASP.NET Web API Framework raised the bar to a whole new level.</w:t>
      </w:r>
      <w:r>
        <w:rPr>
          <w:rFonts w:ascii="Verdana" w:hAnsi="Verdana"/>
          <w:sz w:val="18"/>
          <w:szCs w:val="18"/>
        </w:rPr>
        <w:br/>
        <w:t>Now in release version 2.1, the Web API Framework has evolved into a powerful and refreshingly usable platform. This concise book provides technical background and guidance that will enable you to best use the ASP.NET Web API 2 Framework to build world-class REST services.</w:t>
      </w:r>
    </w:p>
    <w:p w14:paraId="10F17617" w14:textId="78671736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New content in this edition includes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>• New capabilities in Web API 2 (currently version 2.1).</w:t>
      </w:r>
      <w:r>
        <w:rPr>
          <w:rFonts w:ascii="Verdana" w:hAnsi="Verdana"/>
          <w:sz w:val="18"/>
          <w:szCs w:val="18"/>
        </w:rPr>
        <w:br/>
      </w:r>
      <w:del w:id="7" w:author="Brian Wortman" w:date="2014-03-27T14:14:00Z">
        <w:r w:rsidDel="00A95ED0">
          <w:rPr>
            <w:rFonts w:ascii="Verdana" w:hAnsi="Verdana"/>
            <w:sz w:val="18"/>
            <w:szCs w:val="18"/>
          </w:rPr>
          <w:delText>• Swappable data storage. NHibernate, Entity Framework, and Dapper with Web API are</w:delText>
        </w:r>
        <w:r w:rsidDel="00A95ED0">
          <w:rPr>
            <w:rFonts w:ascii="Verdana" w:hAnsi="Verdana"/>
            <w:sz w:val="18"/>
            <w:szCs w:val="18"/>
          </w:rPr>
          <w:br/>
          <w:delText>featured.</w:delText>
        </w:r>
        <w:r w:rsidDel="00A95ED0">
          <w:rPr>
            <w:rFonts w:ascii="Verdana" w:hAnsi="Verdana"/>
            <w:sz w:val="18"/>
            <w:szCs w:val="18"/>
          </w:rPr>
          <w:br/>
        </w:r>
      </w:del>
      <w:r>
        <w:rPr>
          <w:rFonts w:ascii="Verdana" w:hAnsi="Verdana"/>
          <w:sz w:val="18"/>
          <w:szCs w:val="18"/>
        </w:rPr>
        <w:t>• Support for partial updates, or PATCH.</w:t>
      </w:r>
      <w:r>
        <w:rPr>
          <w:rFonts w:ascii="Verdana" w:hAnsi="Verdana"/>
          <w:sz w:val="18"/>
          <w:szCs w:val="18"/>
        </w:rPr>
        <w:br/>
        <w:t>• API versioning.</w:t>
      </w:r>
      <w:r>
        <w:rPr>
          <w:rFonts w:ascii="Verdana" w:hAnsi="Verdana"/>
          <w:sz w:val="18"/>
          <w:szCs w:val="18"/>
        </w:rPr>
        <w:br/>
        <w:t>• Support for legacy SOAP-based operations.</w:t>
      </w:r>
      <w:r>
        <w:rPr>
          <w:rFonts w:ascii="Verdana" w:hAnsi="Verdana"/>
          <w:sz w:val="18"/>
          <w:szCs w:val="18"/>
        </w:rPr>
        <w:br/>
        <w:t>• How to handle non-resource APIs using REST</w:t>
      </w:r>
      <w:r>
        <w:rPr>
          <w:rFonts w:ascii="Verdana" w:hAnsi="Verdana"/>
          <w:sz w:val="18"/>
          <w:szCs w:val="18"/>
        </w:rPr>
        <w:br/>
        <w:t>• How to best expose relationships between resources</w:t>
      </w:r>
      <w:r>
        <w:rPr>
          <w:rFonts w:ascii="Verdana" w:hAnsi="Verdana"/>
          <w:sz w:val="18"/>
          <w:szCs w:val="18"/>
        </w:rPr>
        <w:br/>
        <w:t xml:space="preserve">• JSON Web Tokens, CORS, </w:t>
      </w:r>
      <w:commentRangeStart w:id="8"/>
      <w:r>
        <w:rPr>
          <w:rFonts w:ascii="Verdana" w:hAnsi="Verdana"/>
          <w:sz w:val="18"/>
          <w:szCs w:val="18"/>
        </w:rPr>
        <w:t>CSRF, and OAUTH</w:t>
      </w:r>
      <w:commentRangeEnd w:id="8"/>
      <w:r w:rsidR="00F543DA">
        <w:rPr>
          <w:rStyle w:val="CommentReference"/>
          <w:rFonts w:asciiTheme="minorHAnsi" w:eastAsiaTheme="minorHAnsi" w:hAnsiTheme="minorHAnsi" w:cstheme="minorBidi"/>
        </w:rPr>
        <w:commentReference w:id="8"/>
      </w:r>
    </w:p>
    <w:p w14:paraId="1D5EEEC3" w14:textId="77777777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Get ready for authors Jamie Kurtz and Brian Wortman to take you from zero to REST service hero in</w:t>
      </w:r>
      <w:r>
        <w:rPr>
          <w:rFonts w:ascii="Verdana" w:hAnsi="Verdana"/>
          <w:sz w:val="18"/>
          <w:szCs w:val="18"/>
        </w:rPr>
        <w:br/>
        <w:t>no time at all. No prior experience with ASP.NET Web API is required; all Web API-related concepts are introduced from basic principles and developed to the point where you can use them in a production system. A good working knowledge of C# and the .NET Framework are the only prerequisites to best benefit from this book.</w:t>
      </w:r>
    </w:p>
    <w:p w14:paraId="02C930E1" w14:textId="77777777" w:rsidR="00F014C7" w:rsidRPr="00F014C7" w:rsidRDefault="00F014C7" w:rsidP="00F014C7">
      <w:pPr>
        <w:pStyle w:val="NormalWeb"/>
        <w:rPr>
          <w:rFonts w:ascii="Verdana" w:hAnsi="Verdana"/>
          <w:b/>
          <w:sz w:val="18"/>
          <w:szCs w:val="18"/>
        </w:rPr>
      </w:pPr>
      <w:r w:rsidRPr="00F014C7">
        <w:rPr>
          <w:rFonts w:ascii="Verdana" w:hAnsi="Verdana"/>
          <w:b/>
          <w:sz w:val="18"/>
          <w:szCs w:val="18"/>
        </w:rPr>
        <w:t>What You’ll Learn</w:t>
      </w:r>
    </w:p>
    <w:p w14:paraId="56B6F879" w14:textId="3FF45F94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Introduction to the REST architecture</w:t>
      </w:r>
      <w:r>
        <w:rPr>
          <w:rFonts w:ascii="Verdana" w:hAnsi="Verdana"/>
          <w:sz w:val="18"/>
          <w:szCs w:val="18"/>
        </w:rPr>
        <w:br/>
        <w:t>How to design a REST API</w:t>
      </w:r>
      <w:r>
        <w:rPr>
          <w:rFonts w:ascii="Verdana" w:hAnsi="Verdana"/>
          <w:sz w:val="18"/>
          <w:szCs w:val="18"/>
        </w:rPr>
        <w:br/>
        <w:t xml:space="preserve">New capabilities in </w:t>
      </w:r>
      <w:ins w:id="10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 xml:space="preserve">Web API 2, including: better error handling, attributed routes, </w:t>
      </w:r>
      <w:ins w:id="11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and </w:t>
        </w:r>
      </w:ins>
      <w:r>
        <w:rPr>
          <w:rFonts w:ascii="Verdana" w:hAnsi="Verdana"/>
          <w:sz w:val="18"/>
          <w:szCs w:val="18"/>
        </w:rPr>
        <w:t>CORS</w:t>
      </w:r>
      <w:del w:id="12" w:author="Brian Wortman" w:date="2014-03-27T14:15:00Z">
        <w:r w:rsidDel="00A95ED0">
          <w:rPr>
            <w:rFonts w:ascii="Verdana" w:hAnsi="Verdana"/>
            <w:sz w:val="18"/>
            <w:szCs w:val="18"/>
          </w:rPr>
          <w:delText>, and better OData support</w:delText>
        </w:r>
      </w:del>
      <w:r>
        <w:rPr>
          <w:rFonts w:ascii="Verdana" w:hAnsi="Verdana"/>
          <w:sz w:val="18"/>
          <w:szCs w:val="18"/>
        </w:rPr>
        <w:br/>
        <w:t xml:space="preserve">Understanding </w:t>
      </w:r>
      <w:ins w:id="13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>Web API controller activation</w:t>
      </w:r>
      <w:r>
        <w:rPr>
          <w:rFonts w:ascii="Verdana" w:hAnsi="Verdana"/>
          <w:sz w:val="18"/>
          <w:szCs w:val="18"/>
        </w:rPr>
        <w:br/>
        <w:t>Automatic lifetime management for database connections and transactions</w:t>
      </w:r>
      <w:r>
        <w:rPr>
          <w:rFonts w:ascii="Verdana" w:hAnsi="Verdana"/>
          <w:sz w:val="18"/>
          <w:szCs w:val="18"/>
        </w:rPr>
        <w:br/>
        <w:t xml:space="preserve">Using </w:t>
      </w:r>
      <w:proofErr w:type="spellStart"/>
      <w:r>
        <w:rPr>
          <w:rFonts w:ascii="Verdana" w:hAnsi="Verdana"/>
          <w:sz w:val="18"/>
          <w:szCs w:val="18"/>
        </w:rPr>
        <w:t>NHibernate</w:t>
      </w:r>
      <w:proofErr w:type="spellEnd"/>
      <w:ins w:id="14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 </w:t>
        </w:r>
      </w:ins>
      <w:del w:id="15" w:author="Brian Wortman" w:date="2014-03-27T14:15:00Z">
        <w:r w:rsidDel="00A95ED0">
          <w:rPr>
            <w:rFonts w:ascii="Verdana" w:hAnsi="Verdana"/>
            <w:sz w:val="18"/>
            <w:szCs w:val="18"/>
          </w:rPr>
          <w:delText xml:space="preserve">, Entity Framework, and Dapper </w:delText>
        </w:r>
      </w:del>
      <w:r>
        <w:rPr>
          <w:rFonts w:ascii="Verdana" w:hAnsi="Verdana"/>
          <w:sz w:val="18"/>
          <w:szCs w:val="18"/>
        </w:rPr>
        <w:t xml:space="preserve">with </w:t>
      </w:r>
      <w:ins w:id="16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>Web API</w:t>
      </w:r>
      <w:r>
        <w:rPr>
          <w:rFonts w:ascii="Verdana" w:hAnsi="Verdana"/>
          <w:sz w:val="18"/>
          <w:szCs w:val="18"/>
        </w:rPr>
        <w:br/>
        <w:t>Easily secure a REST service, using standards-based authentication and authorization, JSON Web Tokens, or a custom implementation</w:t>
      </w:r>
      <w:r>
        <w:rPr>
          <w:rFonts w:ascii="Verdana" w:hAnsi="Verdana"/>
          <w:sz w:val="18"/>
          <w:szCs w:val="18"/>
        </w:rPr>
        <w:br/>
        <w:t xml:space="preserve">Supporting legacy SOAP callers with </w:t>
      </w:r>
      <w:ins w:id="17" w:author="Brian Wortman" w:date="2014-03-27T14:15:00Z">
        <w:r w:rsidR="00A95ED0">
          <w:rPr>
            <w:rFonts w:ascii="Verdana" w:hAnsi="Verdana"/>
            <w:sz w:val="18"/>
            <w:szCs w:val="18"/>
          </w:rPr>
          <w:t xml:space="preserve">ASP.NET </w:t>
        </w:r>
      </w:ins>
      <w:r>
        <w:rPr>
          <w:rFonts w:ascii="Verdana" w:hAnsi="Verdana"/>
          <w:sz w:val="18"/>
          <w:szCs w:val="18"/>
        </w:rPr>
        <w:t>Web API</w:t>
      </w:r>
      <w:r>
        <w:rPr>
          <w:rFonts w:ascii="Verdana" w:hAnsi="Verdana"/>
          <w:sz w:val="18"/>
          <w:szCs w:val="18"/>
        </w:rPr>
        <w:br/>
        <w:t>How to expose relationships between resources</w:t>
      </w:r>
      <w:r>
        <w:rPr>
          <w:rFonts w:ascii="Verdana" w:hAnsi="Verdana"/>
          <w:sz w:val="18"/>
          <w:szCs w:val="18"/>
        </w:rPr>
        <w:br/>
        <w:t>Supporting partial resource updates under REST</w:t>
      </w:r>
      <w:r>
        <w:rPr>
          <w:rFonts w:ascii="Verdana" w:hAnsi="Verdana"/>
          <w:sz w:val="18"/>
          <w:szCs w:val="18"/>
        </w:rPr>
        <w:br/>
        <w:t>Web API versioning</w:t>
      </w:r>
    </w:p>
    <w:p w14:paraId="0BEC5EE8" w14:textId="77777777" w:rsidR="00F014C7" w:rsidRDefault="00F014C7"/>
    <w:sectPr w:rsidR="00F0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Brian Wortman" w:date="2014-04-24T09:31:00Z" w:initials="BW">
    <w:p w14:paraId="6B43A061" w14:textId="0E799390" w:rsidR="00F543DA" w:rsidRDefault="00F543DA">
      <w:pPr>
        <w:pStyle w:val="CommentText"/>
      </w:pPr>
      <w:r>
        <w:rPr>
          <w:rStyle w:val="CommentReference"/>
        </w:rPr>
        <w:annotationRef/>
      </w:r>
      <w:r>
        <w:t>Are we going to include this?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43A0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Wortman">
    <w15:presenceInfo w15:providerId="Windows Live" w15:userId="68ac7166c33ca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7"/>
    <w:rsid w:val="00A95ED0"/>
    <w:rsid w:val="00EF0507"/>
    <w:rsid w:val="00F014C7"/>
    <w:rsid w:val="00F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3A78"/>
  <w15:docId w15:val="{18B713D5-8319-48F5-90D8-8E2CDD36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4C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4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Shea</dc:creator>
  <cp:lastModifiedBy>Brian Wortman</cp:lastModifiedBy>
  <cp:revision>3</cp:revision>
  <dcterms:created xsi:type="dcterms:W3CDTF">2014-03-27T18:02:00Z</dcterms:created>
  <dcterms:modified xsi:type="dcterms:W3CDTF">2014-04-24T13:32:00Z</dcterms:modified>
</cp:coreProperties>
</file>